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AE6685" w14:textId="77777777" w:rsidR="0050709F" w:rsidRPr="00F12F55" w:rsidRDefault="0050709F" w:rsidP="0050709F">
      <w:pPr>
        <w:rPr>
          <w:rFonts w:eastAsiaTheme="minorHAnsi" w:cs="Times New Roman"/>
          <w:sz w:val="28"/>
          <w:szCs w:val="21"/>
        </w:rPr>
      </w:pPr>
      <w:bookmarkStart w:id="0" w:name="_Hlk122981066"/>
      <w:bookmarkEnd w:id="0"/>
    </w:p>
    <w:p w14:paraId="5E9FC392" w14:textId="77777777" w:rsidR="0050709F" w:rsidRPr="00F12F55" w:rsidRDefault="0050709F" w:rsidP="0050709F">
      <w:pPr>
        <w:rPr>
          <w:rFonts w:eastAsiaTheme="minorHAnsi" w:cs="Times New Roman"/>
          <w:sz w:val="28"/>
          <w:szCs w:val="21"/>
        </w:rPr>
      </w:pPr>
      <w:r w:rsidRPr="00F12F55">
        <w:rPr>
          <w:rFonts w:eastAsiaTheme="minorHAnsi" w:cs="Times New Roman" w:hint="eastAsia"/>
          <w:sz w:val="28"/>
          <w:szCs w:val="21"/>
        </w:rPr>
        <w:t>明星大学　理工学部　総合理工学科　環境科学系</w:t>
      </w:r>
    </w:p>
    <w:p w14:paraId="321EAE47" w14:textId="77777777" w:rsidR="0050709F" w:rsidRPr="00F12F55" w:rsidRDefault="0050709F" w:rsidP="0050709F">
      <w:pPr>
        <w:rPr>
          <w:rFonts w:eastAsiaTheme="minorHAnsi" w:cs="Times New Roman"/>
          <w:sz w:val="28"/>
          <w:szCs w:val="21"/>
        </w:rPr>
      </w:pPr>
    </w:p>
    <w:p w14:paraId="5E10A565" w14:textId="5CEFCD07" w:rsidR="0050709F" w:rsidRPr="00F12F55" w:rsidRDefault="0050709F" w:rsidP="0050709F">
      <w:pPr>
        <w:rPr>
          <w:rFonts w:eastAsiaTheme="minorHAnsi" w:cs="Times New Roman"/>
          <w:sz w:val="28"/>
          <w:szCs w:val="21"/>
        </w:rPr>
      </w:pPr>
      <w:r w:rsidRPr="00F12F55">
        <w:rPr>
          <w:rFonts w:eastAsiaTheme="minorHAnsi" w:cs="Times New Roman" w:hint="eastAsia"/>
          <w:sz w:val="28"/>
          <w:szCs w:val="21"/>
        </w:rPr>
        <w:t>令和　6年度卒業</w:t>
      </w:r>
      <w:commentRangeStart w:id="1"/>
      <w:r w:rsidRPr="00F12F55">
        <w:rPr>
          <w:rFonts w:eastAsiaTheme="minorHAnsi" w:cs="Times New Roman" w:hint="eastAsia"/>
          <w:sz w:val="28"/>
          <w:szCs w:val="21"/>
        </w:rPr>
        <w:t>論文</w:t>
      </w:r>
      <w:commentRangeEnd w:id="1"/>
      <w:r w:rsidR="0024682A">
        <w:rPr>
          <w:rStyle w:val="ae"/>
        </w:rPr>
        <w:commentReference w:id="1"/>
      </w:r>
    </w:p>
    <w:p w14:paraId="3FA5F818" w14:textId="77777777" w:rsidR="0050709F" w:rsidRPr="00F12F55" w:rsidRDefault="0050709F" w:rsidP="0050709F">
      <w:pPr>
        <w:rPr>
          <w:rFonts w:eastAsiaTheme="minorHAnsi" w:cs="Times New Roman"/>
          <w:sz w:val="28"/>
          <w:szCs w:val="21"/>
        </w:rPr>
      </w:pPr>
    </w:p>
    <w:p w14:paraId="5D2B99D7" w14:textId="77777777" w:rsidR="0050709F" w:rsidRPr="00F12F55" w:rsidRDefault="0050709F" w:rsidP="0050709F">
      <w:pPr>
        <w:rPr>
          <w:rFonts w:eastAsiaTheme="minorHAnsi" w:cs="Times New Roman"/>
          <w:sz w:val="28"/>
          <w:szCs w:val="21"/>
        </w:rPr>
      </w:pPr>
    </w:p>
    <w:p w14:paraId="11217E9E" w14:textId="77777777" w:rsidR="00B34633" w:rsidRDefault="0050709F" w:rsidP="0050709F">
      <w:pPr>
        <w:jc w:val="center"/>
        <w:rPr>
          <w:ins w:id="2" w:author="櫻井 達也" w:date="2024-12-02T21:26:00Z"/>
          <w:rFonts w:eastAsiaTheme="minorHAnsi"/>
          <w:b/>
          <w:sz w:val="28"/>
        </w:rPr>
      </w:pPr>
      <w:del w:id="3" w:author="櫻井 達也" w:date="2024-12-02T21:26:00Z">
        <w:r w:rsidRPr="00F12F55" w:rsidDel="00B34633">
          <w:rPr>
            <w:rFonts w:eastAsiaTheme="minorHAnsi" w:hint="eastAsia"/>
            <w:b/>
            <w:sz w:val="28"/>
          </w:rPr>
          <w:delText>「</w:delText>
        </w:r>
      </w:del>
      <w:r w:rsidR="002701A4" w:rsidRPr="00F12F55">
        <w:rPr>
          <w:rFonts w:eastAsiaTheme="minorHAnsi" w:hint="eastAsia"/>
          <w:b/>
          <w:sz w:val="28"/>
        </w:rPr>
        <w:t>単一地点におけるDNNを用いたOx短期予測の</w:t>
      </w:r>
    </w:p>
    <w:p w14:paraId="6CB9C73C" w14:textId="6A03069C" w:rsidR="0050709F" w:rsidRPr="00F12F55" w:rsidRDefault="002701A4" w:rsidP="0050709F">
      <w:pPr>
        <w:jc w:val="center"/>
        <w:rPr>
          <w:rFonts w:eastAsiaTheme="minorHAnsi" w:cs="Times New Roman"/>
          <w:b/>
          <w:sz w:val="28"/>
          <w:szCs w:val="21"/>
        </w:rPr>
      </w:pPr>
      <w:r w:rsidRPr="00F12F55">
        <w:rPr>
          <w:rFonts w:eastAsiaTheme="minorHAnsi" w:hint="eastAsia"/>
          <w:b/>
          <w:sz w:val="28"/>
        </w:rPr>
        <w:t>最適パラメータ探索</w:t>
      </w:r>
      <w:del w:id="4" w:author="櫻井 達也" w:date="2024-12-02T21:26:00Z">
        <w:r w:rsidR="0050709F" w:rsidRPr="00F12F55" w:rsidDel="00B34633">
          <w:rPr>
            <w:rFonts w:eastAsiaTheme="minorHAnsi" w:hint="eastAsia"/>
            <w:b/>
            <w:sz w:val="28"/>
          </w:rPr>
          <w:delText>」</w:delText>
        </w:r>
      </w:del>
    </w:p>
    <w:p w14:paraId="2E1D4BD9" w14:textId="77777777" w:rsidR="0050709F" w:rsidRPr="00F12F55" w:rsidRDefault="0050709F" w:rsidP="0050709F">
      <w:pPr>
        <w:rPr>
          <w:rFonts w:eastAsiaTheme="minorHAnsi" w:cs="Times New Roman"/>
          <w:sz w:val="28"/>
          <w:szCs w:val="21"/>
        </w:rPr>
      </w:pPr>
    </w:p>
    <w:p w14:paraId="34F391D5" w14:textId="77777777" w:rsidR="0050709F" w:rsidRPr="00F12F55" w:rsidRDefault="0050709F" w:rsidP="0050709F">
      <w:pPr>
        <w:rPr>
          <w:rFonts w:eastAsiaTheme="minorHAnsi" w:cs="Times New Roman"/>
          <w:sz w:val="28"/>
          <w:szCs w:val="21"/>
        </w:rPr>
      </w:pPr>
    </w:p>
    <w:p w14:paraId="7F2E7596" w14:textId="77777777" w:rsidR="0050709F" w:rsidRPr="00F12F55" w:rsidRDefault="0050709F" w:rsidP="0050709F">
      <w:pPr>
        <w:rPr>
          <w:rFonts w:eastAsiaTheme="minorHAnsi" w:cs="Times New Roman"/>
          <w:sz w:val="28"/>
          <w:szCs w:val="21"/>
        </w:rPr>
      </w:pPr>
    </w:p>
    <w:p w14:paraId="3461FA32" w14:textId="77777777" w:rsidR="0050709F" w:rsidRPr="00F12F55" w:rsidRDefault="0050709F" w:rsidP="0050709F">
      <w:pPr>
        <w:rPr>
          <w:rFonts w:eastAsiaTheme="minorHAnsi" w:cs="Times New Roman"/>
          <w:sz w:val="28"/>
          <w:szCs w:val="21"/>
        </w:rPr>
      </w:pPr>
    </w:p>
    <w:p w14:paraId="2DC83000" w14:textId="1C94D3DD" w:rsidR="0050709F" w:rsidRPr="00F12F55" w:rsidRDefault="0050709F" w:rsidP="0050709F">
      <w:pPr>
        <w:wordWrap w:val="0"/>
        <w:jc w:val="right"/>
        <w:rPr>
          <w:rFonts w:eastAsiaTheme="minorHAnsi" w:cs="Times New Roman"/>
          <w:sz w:val="28"/>
          <w:szCs w:val="21"/>
        </w:rPr>
      </w:pPr>
      <w:r w:rsidRPr="00F12F55">
        <w:rPr>
          <w:rFonts w:eastAsiaTheme="minorHAnsi" w:cs="Times New Roman" w:hint="eastAsia"/>
          <w:sz w:val="28"/>
          <w:szCs w:val="21"/>
        </w:rPr>
        <w:t>学籍番号　21</w:t>
      </w:r>
      <w:r w:rsidRPr="00F12F55">
        <w:rPr>
          <w:rFonts w:eastAsiaTheme="minorHAnsi" w:cs="Times New Roman"/>
          <w:sz w:val="28"/>
          <w:szCs w:val="21"/>
        </w:rPr>
        <w:t>T7-00</w:t>
      </w:r>
      <w:r w:rsidRPr="00F12F55">
        <w:rPr>
          <w:rFonts w:eastAsiaTheme="minorHAnsi" w:cs="Times New Roman" w:hint="eastAsia"/>
          <w:sz w:val="28"/>
          <w:szCs w:val="21"/>
        </w:rPr>
        <w:t>8</w:t>
      </w:r>
    </w:p>
    <w:p w14:paraId="73E62FB0" w14:textId="77777777" w:rsidR="0050709F" w:rsidRPr="00F12F55" w:rsidRDefault="0050709F" w:rsidP="0050709F">
      <w:pPr>
        <w:rPr>
          <w:rFonts w:eastAsiaTheme="minorHAnsi" w:cs="Times New Roman"/>
          <w:sz w:val="28"/>
          <w:szCs w:val="21"/>
        </w:rPr>
      </w:pPr>
    </w:p>
    <w:p w14:paraId="60C05BE9" w14:textId="2007C6A3" w:rsidR="0050709F" w:rsidRPr="00F12F55" w:rsidRDefault="0050709F" w:rsidP="0050709F">
      <w:pPr>
        <w:wordWrap w:val="0"/>
        <w:jc w:val="right"/>
        <w:rPr>
          <w:rFonts w:eastAsiaTheme="minorHAnsi" w:cs="Times New Roman"/>
          <w:sz w:val="28"/>
          <w:szCs w:val="21"/>
        </w:rPr>
      </w:pPr>
      <w:r w:rsidRPr="00F12F55">
        <w:rPr>
          <w:rFonts w:eastAsiaTheme="minorHAnsi" w:cs="Times New Roman" w:hint="eastAsia"/>
          <w:sz w:val="28"/>
          <w:szCs w:val="21"/>
        </w:rPr>
        <w:t>氏名　今給黎　樹</w:t>
      </w:r>
    </w:p>
    <w:p w14:paraId="4E92E5EA" w14:textId="77777777" w:rsidR="0050709F" w:rsidRPr="00F12F55" w:rsidRDefault="0050709F" w:rsidP="0050709F">
      <w:pPr>
        <w:rPr>
          <w:rFonts w:eastAsiaTheme="minorHAnsi" w:cs="Times New Roman"/>
          <w:sz w:val="28"/>
          <w:szCs w:val="21"/>
        </w:rPr>
      </w:pPr>
    </w:p>
    <w:p w14:paraId="748B2DE7" w14:textId="529CEBD6" w:rsidR="0050709F" w:rsidRPr="00F12F55" w:rsidRDefault="0050709F" w:rsidP="0050709F">
      <w:pPr>
        <w:wordWrap w:val="0"/>
        <w:jc w:val="right"/>
        <w:rPr>
          <w:rFonts w:eastAsiaTheme="minorHAnsi" w:cs="Times New Roman"/>
          <w:sz w:val="28"/>
          <w:szCs w:val="21"/>
        </w:rPr>
      </w:pPr>
      <w:r w:rsidRPr="00F12F55">
        <w:rPr>
          <w:rFonts w:eastAsiaTheme="minorHAnsi" w:cs="Times New Roman" w:hint="eastAsia"/>
          <w:sz w:val="28"/>
          <w:szCs w:val="21"/>
        </w:rPr>
        <w:t>研究室名　大気</w:t>
      </w:r>
      <w:ins w:id="5" w:author="櫻井 達也" w:date="2024-12-02T21:26:00Z">
        <w:r w:rsidR="00B34633">
          <w:rPr>
            <w:rFonts w:eastAsiaTheme="minorHAnsi" w:cs="Times New Roman" w:hint="eastAsia"/>
            <w:sz w:val="28"/>
            <w:szCs w:val="21"/>
          </w:rPr>
          <w:t>科学</w:t>
        </w:r>
      </w:ins>
      <w:del w:id="6" w:author="櫻井 達也" w:date="2024-12-02T21:26:00Z">
        <w:r w:rsidRPr="00F12F55" w:rsidDel="00B34633">
          <w:rPr>
            <w:rFonts w:eastAsiaTheme="minorHAnsi" w:cs="Times New Roman" w:hint="eastAsia"/>
            <w:sz w:val="28"/>
            <w:szCs w:val="21"/>
          </w:rPr>
          <w:delText>環境</w:delText>
        </w:r>
      </w:del>
      <w:r w:rsidRPr="00F12F55">
        <w:rPr>
          <w:rFonts w:eastAsiaTheme="minorHAnsi" w:cs="Times New Roman" w:hint="eastAsia"/>
          <w:sz w:val="28"/>
          <w:szCs w:val="21"/>
        </w:rPr>
        <w:t>研究室</w:t>
      </w:r>
    </w:p>
    <w:p w14:paraId="7BB50155" w14:textId="79E9BAEA" w:rsidR="00FA0E85" w:rsidRPr="00F12F55" w:rsidRDefault="0050709F" w:rsidP="00FA0E85">
      <w:pPr>
        <w:ind w:left="5040"/>
        <w:jc w:val="right"/>
        <w:rPr>
          <w:rFonts w:eastAsiaTheme="minorHAnsi"/>
          <w:sz w:val="28"/>
        </w:rPr>
      </w:pPr>
      <w:r w:rsidRPr="00F12F55">
        <w:rPr>
          <w:rFonts w:eastAsiaTheme="minorHAnsi" w:hint="eastAsia"/>
          <w:sz w:val="28"/>
        </w:rPr>
        <w:t>指導教官　櫻井　達也</w:t>
      </w:r>
    </w:p>
    <w:p w14:paraId="31E75DD8" w14:textId="4615AD44" w:rsidR="00B34633" w:rsidRDefault="00B34633" w:rsidP="00FA0E85">
      <w:pPr>
        <w:rPr>
          <w:ins w:id="7" w:author="櫻井 達也" w:date="2024-12-02T21:26:00Z"/>
          <w:rFonts w:eastAsiaTheme="minorHAnsi"/>
        </w:rPr>
      </w:pPr>
      <w:ins w:id="8" w:author="櫻井 達也" w:date="2024-12-02T21:26:00Z">
        <w:r>
          <w:rPr>
            <w:rFonts w:eastAsiaTheme="minorHAnsi" w:hint="eastAsia"/>
          </w:rPr>
          <w:lastRenderedPageBreak/>
          <w:t>要旨</w:t>
        </w:r>
      </w:ins>
    </w:p>
    <w:p w14:paraId="799D32F3" w14:textId="77777777" w:rsidR="00B34633" w:rsidRDefault="00B34633">
      <w:pPr>
        <w:widowControl/>
        <w:jc w:val="left"/>
        <w:rPr>
          <w:ins w:id="9" w:author="櫻井 達也" w:date="2024-12-02T21:26:00Z"/>
          <w:rFonts w:eastAsiaTheme="minorHAnsi"/>
        </w:rPr>
      </w:pPr>
      <w:ins w:id="10" w:author="櫻井 達也" w:date="2024-12-02T21:26:00Z">
        <w:r>
          <w:rPr>
            <w:rFonts w:eastAsiaTheme="minorHAnsi"/>
          </w:rPr>
          <w:br w:type="page"/>
        </w:r>
      </w:ins>
    </w:p>
    <w:p w14:paraId="78B47A7C" w14:textId="48A4E976" w:rsidR="00FA0E85" w:rsidRPr="00F12F55" w:rsidRDefault="00FA0E85" w:rsidP="00FA0E85">
      <w:pPr>
        <w:rPr>
          <w:rFonts w:eastAsiaTheme="minorHAnsi"/>
        </w:rPr>
      </w:pPr>
      <w:r w:rsidRPr="00F12F55">
        <w:rPr>
          <w:rFonts w:eastAsiaTheme="minorHAnsi" w:hint="eastAsia"/>
        </w:rPr>
        <w:lastRenderedPageBreak/>
        <w:t>目次</w:t>
      </w:r>
    </w:p>
    <w:p w14:paraId="466C41B6" w14:textId="1261FA2C" w:rsidR="00FA0E85" w:rsidRPr="00F12F55" w:rsidRDefault="00FA0E85" w:rsidP="002701A4">
      <w:pPr>
        <w:pStyle w:val="a9"/>
        <w:numPr>
          <w:ilvl w:val="0"/>
          <w:numId w:val="4"/>
        </w:numPr>
        <w:spacing w:line="276" w:lineRule="auto"/>
        <w:rPr>
          <w:rFonts w:eastAsiaTheme="minorHAnsi"/>
        </w:rPr>
      </w:pPr>
      <w:r w:rsidRPr="00F12F55">
        <w:rPr>
          <w:rFonts w:eastAsiaTheme="minorHAnsi" w:hint="eastAsia"/>
        </w:rPr>
        <w:t>研究の背景と目的</w:t>
      </w:r>
    </w:p>
    <w:p w14:paraId="1CC2CB70" w14:textId="58C343FF" w:rsidR="00FA0E85" w:rsidRPr="00F12F55" w:rsidRDefault="00FA0E85" w:rsidP="002701A4">
      <w:pPr>
        <w:pStyle w:val="a9"/>
        <w:numPr>
          <w:ilvl w:val="0"/>
          <w:numId w:val="4"/>
        </w:numPr>
        <w:spacing w:line="276" w:lineRule="auto"/>
        <w:rPr>
          <w:rFonts w:eastAsiaTheme="minorHAnsi"/>
        </w:rPr>
      </w:pPr>
      <w:r w:rsidRPr="00F12F55">
        <w:rPr>
          <w:rFonts w:eastAsiaTheme="minorHAnsi" w:hint="eastAsia"/>
        </w:rPr>
        <w:t>機械学習とは</w:t>
      </w:r>
    </w:p>
    <w:p w14:paraId="67EF43B2" w14:textId="651D03AD" w:rsidR="00FA0E85" w:rsidRPr="00F12F55" w:rsidRDefault="00FA0E85" w:rsidP="002701A4">
      <w:pPr>
        <w:pStyle w:val="a9"/>
        <w:numPr>
          <w:ilvl w:val="1"/>
          <w:numId w:val="4"/>
        </w:numPr>
        <w:spacing w:line="276" w:lineRule="auto"/>
        <w:rPr>
          <w:rFonts w:eastAsiaTheme="minorHAnsi"/>
        </w:rPr>
      </w:pPr>
      <w:r w:rsidRPr="00F12F55">
        <w:rPr>
          <w:rFonts w:eastAsiaTheme="minorHAnsi" w:hint="eastAsia"/>
        </w:rPr>
        <w:t>機械学習</w:t>
      </w:r>
    </w:p>
    <w:p w14:paraId="159DE313" w14:textId="3B2A9DB5" w:rsidR="00A17EB8" w:rsidRPr="00F12F55" w:rsidRDefault="00A17EB8" w:rsidP="002701A4">
      <w:pPr>
        <w:pStyle w:val="a9"/>
        <w:numPr>
          <w:ilvl w:val="1"/>
          <w:numId w:val="4"/>
        </w:numPr>
        <w:spacing w:line="276" w:lineRule="auto"/>
        <w:rPr>
          <w:rFonts w:eastAsiaTheme="minorHAnsi"/>
        </w:rPr>
      </w:pPr>
      <w:r w:rsidRPr="00F12F55">
        <w:rPr>
          <w:rFonts w:eastAsiaTheme="minorHAnsi" w:hint="eastAsia"/>
        </w:rPr>
        <w:t>ニューラルネットワーク</w:t>
      </w:r>
    </w:p>
    <w:p w14:paraId="71401DF4" w14:textId="3733B8AE" w:rsidR="00A17EB8" w:rsidRPr="00F12F55" w:rsidRDefault="00A17EB8" w:rsidP="002701A4">
      <w:pPr>
        <w:pStyle w:val="a9"/>
        <w:numPr>
          <w:ilvl w:val="1"/>
          <w:numId w:val="4"/>
        </w:numPr>
        <w:spacing w:line="276" w:lineRule="auto"/>
        <w:rPr>
          <w:rFonts w:eastAsiaTheme="minorHAnsi"/>
        </w:rPr>
      </w:pPr>
      <w:r w:rsidRPr="00F12F55">
        <w:rPr>
          <w:rFonts w:eastAsiaTheme="minorHAnsi" w:hint="eastAsia"/>
        </w:rPr>
        <w:t>DNN</w:t>
      </w:r>
    </w:p>
    <w:p w14:paraId="4BAD57F4" w14:textId="77777777" w:rsidR="002701A4" w:rsidRPr="00F12F55" w:rsidRDefault="00A17EB8" w:rsidP="002701A4">
      <w:pPr>
        <w:pStyle w:val="a9"/>
        <w:numPr>
          <w:ilvl w:val="0"/>
          <w:numId w:val="4"/>
        </w:numPr>
        <w:spacing w:line="276" w:lineRule="auto"/>
        <w:rPr>
          <w:rFonts w:eastAsiaTheme="minorHAnsi"/>
        </w:rPr>
      </w:pPr>
      <w:r w:rsidRPr="00F12F55">
        <w:rPr>
          <w:rFonts w:eastAsiaTheme="minorHAnsi" w:hint="eastAsia"/>
        </w:rPr>
        <w:t>研究手法</w:t>
      </w:r>
    </w:p>
    <w:p w14:paraId="3DE33F7E" w14:textId="199030D0" w:rsidR="00A17EB8" w:rsidRPr="00F12F55" w:rsidRDefault="00A17EB8" w:rsidP="002701A4">
      <w:pPr>
        <w:pStyle w:val="a9"/>
        <w:numPr>
          <w:ilvl w:val="1"/>
          <w:numId w:val="4"/>
        </w:numPr>
        <w:spacing w:line="276" w:lineRule="auto"/>
        <w:rPr>
          <w:rFonts w:eastAsiaTheme="minorHAnsi"/>
        </w:rPr>
      </w:pPr>
      <w:r w:rsidRPr="00F12F55">
        <w:rPr>
          <w:rFonts w:eastAsiaTheme="minorHAnsi" w:hint="eastAsia"/>
        </w:rPr>
        <w:t>対象地点</w:t>
      </w:r>
    </w:p>
    <w:p w14:paraId="33340BE3" w14:textId="6F9EBE19" w:rsidR="00A17EB8" w:rsidRPr="00F12F55" w:rsidRDefault="00A17EB8" w:rsidP="002701A4">
      <w:pPr>
        <w:pStyle w:val="a9"/>
        <w:numPr>
          <w:ilvl w:val="1"/>
          <w:numId w:val="4"/>
        </w:numPr>
        <w:spacing w:line="276" w:lineRule="auto"/>
        <w:rPr>
          <w:rFonts w:eastAsiaTheme="minorHAnsi"/>
        </w:rPr>
      </w:pPr>
      <w:r w:rsidRPr="00F12F55">
        <w:rPr>
          <w:rFonts w:eastAsiaTheme="minorHAnsi" w:hint="eastAsia"/>
        </w:rPr>
        <w:t>使用データ</w:t>
      </w:r>
    </w:p>
    <w:p w14:paraId="01E3D08D" w14:textId="3C6A774D" w:rsidR="00A17EB8" w:rsidRPr="00F12F55" w:rsidRDefault="00A17EB8" w:rsidP="002701A4">
      <w:pPr>
        <w:pStyle w:val="a9"/>
        <w:numPr>
          <w:ilvl w:val="1"/>
          <w:numId w:val="4"/>
        </w:numPr>
        <w:spacing w:line="276" w:lineRule="auto"/>
        <w:rPr>
          <w:rFonts w:eastAsiaTheme="minorHAnsi"/>
        </w:rPr>
      </w:pPr>
      <w:r w:rsidRPr="00F12F55">
        <w:rPr>
          <w:rFonts w:eastAsiaTheme="minorHAnsi" w:hint="eastAsia"/>
        </w:rPr>
        <w:t>モデル詳細</w:t>
      </w:r>
    </w:p>
    <w:p w14:paraId="62E4B1FA" w14:textId="7D49539E" w:rsidR="00A17EB8" w:rsidRPr="00F12F55" w:rsidRDefault="00A17EB8" w:rsidP="002701A4">
      <w:pPr>
        <w:pStyle w:val="a9"/>
        <w:numPr>
          <w:ilvl w:val="1"/>
          <w:numId w:val="4"/>
        </w:numPr>
        <w:spacing w:line="276" w:lineRule="auto"/>
        <w:rPr>
          <w:rFonts w:eastAsiaTheme="minorHAnsi"/>
        </w:rPr>
      </w:pPr>
      <w:r w:rsidRPr="00F12F55">
        <w:rPr>
          <w:rFonts w:eastAsiaTheme="minorHAnsi" w:hint="eastAsia"/>
        </w:rPr>
        <w:t>評価方法</w:t>
      </w:r>
    </w:p>
    <w:p w14:paraId="56237385" w14:textId="65CEB687" w:rsidR="00A17EB8" w:rsidRPr="00F12F55" w:rsidRDefault="00A17EB8" w:rsidP="002701A4">
      <w:pPr>
        <w:pStyle w:val="a9"/>
        <w:numPr>
          <w:ilvl w:val="2"/>
          <w:numId w:val="4"/>
        </w:numPr>
        <w:spacing w:line="276" w:lineRule="auto"/>
        <w:rPr>
          <w:rFonts w:eastAsiaTheme="minorHAnsi"/>
        </w:rPr>
      </w:pPr>
      <w:r w:rsidRPr="00F12F55">
        <w:rPr>
          <w:rFonts w:eastAsiaTheme="minorHAnsi" w:hint="eastAsia"/>
        </w:rPr>
        <w:t>モデル評価</w:t>
      </w:r>
    </w:p>
    <w:p w14:paraId="33E15034" w14:textId="5D3CDF78" w:rsidR="00A17EB8" w:rsidRPr="00F12F55" w:rsidRDefault="00A17EB8" w:rsidP="002701A4">
      <w:pPr>
        <w:pStyle w:val="a9"/>
        <w:numPr>
          <w:ilvl w:val="2"/>
          <w:numId w:val="4"/>
        </w:numPr>
        <w:spacing w:line="276" w:lineRule="auto"/>
        <w:rPr>
          <w:rFonts w:eastAsiaTheme="minorHAnsi"/>
        </w:rPr>
      </w:pPr>
      <w:r w:rsidRPr="00F12F55">
        <w:rPr>
          <w:rFonts w:eastAsiaTheme="minorHAnsi" w:hint="eastAsia"/>
        </w:rPr>
        <w:t>特徴量評価</w:t>
      </w:r>
    </w:p>
    <w:p w14:paraId="0FBEA79A" w14:textId="16AD7088" w:rsidR="00A17EB8" w:rsidRPr="00F12F55" w:rsidRDefault="00A17EB8" w:rsidP="002701A4">
      <w:pPr>
        <w:pStyle w:val="a9"/>
        <w:numPr>
          <w:ilvl w:val="1"/>
          <w:numId w:val="4"/>
        </w:numPr>
        <w:spacing w:line="276" w:lineRule="auto"/>
        <w:rPr>
          <w:rFonts w:eastAsiaTheme="minorHAnsi"/>
        </w:rPr>
      </w:pPr>
      <w:r w:rsidRPr="00F12F55">
        <w:rPr>
          <w:rFonts w:eastAsiaTheme="minorHAnsi" w:hint="eastAsia"/>
        </w:rPr>
        <w:t>特徴量の探索</w:t>
      </w:r>
    </w:p>
    <w:p w14:paraId="352CE72D" w14:textId="61503B2A" w:rsidR="00A17EB8" w:rsidRPr="00F12F55" w:rsidRDefault="00A17EB8" w:rsidP="002701A4">
      <w:pPr>
        <w:pStyle w:val="a9"/>
        <w:numPr>
          <w:ilvl w:val="2"/>
          <w:numId w:val="4"/>
        </w:numPr>
        <w:spacing w:line="276" w:lineRule="auto"/>
        <w:rPr>
          <w:rFonts w:eastAsiaTheme="minorHAnsi"/>
        </w:rPr>
      </w:pPr>
      <w:r w:rsidRPr="00F12F55">
        <w:rPr>
          <w:rFonts w:eastAsiaTheme="minorHAnsi" w:hint="eastAsia"/>
        </w:rPr>
        <w:t>全データによる学習</w:t>
      </w:r>
    </w:p>
    <w:p w14:paraId="12E6E7F0" w14:textId="05990971" w:rsidR="00A17EB8" w:rsidRPr="00F12F55" w:rsidRDefault="00A17EB8" w:rsidP="002701A4">
      <w:pPr>
        <w:pStyle w:val="a9"/>
        <w:numPr>
          <w:ilvl w:val="2"/>
          <w:numId w:val="4"/>
        </w:numPr>
        <w:spacing w:line="276" w:lineRule="auto"/>
        <w:rPr>
          <w:rFonts w:eastAsiaTheme="minorHAnsi"/>
        </w:rPr>
      </w:pPr>
      <w:r w:rsidRPr="00F12F55">
        <w:rPr>
          <w:rFonts w:eastAsiaTheme="minorHAnsi" w:hint="eastAsia"/>
        </w:rPr>
        <w:t>高濃度域の上位10個による学習</w:t>
      </w:r>
    </w:p>
    <w:p w14:paraId="58253C35" w14:textId="3632B308" w:rsidR="00A17EB8" w:rsidRPr="00F12F55" w:rsidRDefault="00A17EB8" w:rsidP="002701A4">
      <w:pPr>
        <w:pStyle w:val="a9"/>
        <w:numPr>
          <w:ilvl w:val="2"/>
          <w:numId w:val="4"/>
        </w:numPr>
        <w:spacing w:line="276" w:lineRule="auto"/>
        <w:rPr>
          <w:rFonts w:eastAsiaTheme="minorHAnsi"/>
        </w:rPr>
      </w:pPr>
      <w:r w:rsidRPr="00F12F55">
        <w:rPr>
          <w:rFonts w:eastAsiaTheme="minorHAnsi" w:hint="eastAsia"/>
        </w:rPr>
        <w:t>高濃度域の上位20個による学習</w:t>
      </w:r>
    </w:p>
    <w:p w14:paraId="17670B3F" w14:textId="7A07E42A" w:rsidR="00A17EB8" w:rsidRPr="00F12F55" w:rsidRDefault="00A17EB8" w:rsidP="002701A4">
      <w:pPr>
        <w:pStyle w:val="a9"/>
        <w:numPr>
          <w:ilvl w:val="2"/>
          <w:numId w:val="4"/>
        </w:numPr>
        <w:spacing w:line="276" w:lineRule="auto"/>
        <w:rPr>
          <w:rFonts w:eastAsiaTheme="minorHAnsi"/>
        </w:rPr>
      </w:pPr>
      <w:r w:rsidRPr="00F12F55">
        <w:rPr>
          <w:rFonts w:eastAsiaTheme="minorHAnsi" w:hint="eastAsia"/>
        </w:rPr>
        <w:t>高濃度域の上位30個による学習</w:t>
      </w:r>
    </w:p>
    <w:p w14:paraId="273DF484" w14:textId="77777777" w:rsidR="002701A4" w:rsidRPr="00F12F55" w:rsidRDefault="00A17EB8" w:rsidP="002701A4">
      <w:pPr>
        <w:pStyle w:val="a9"/>
        <w:numPr>
          <w:ilvl w:val="2"/>
          <w:numId w:val="4"/>
        </w:numPr>
        <w:spacing w:line="276" w:lineRule="auto"/>
        <w:rPr>
          <w:rFonts w:eastAsiaTheme="minorHAnsi"/>
        </w:rPr>
      </w:pPr>
      <w:r w:rsidRPr="00F12F55">
        <w:rPr>
          <w:rFonts w:eastAsiaTheme="minorHAnsi" w:hint="eastAsia"/>
        </w:rPr>
        <w:t>高濃度域と低濃度域の上位20個による学習</w:t>
      </w:r>
    </w:p>
    <w:p w14:paraId="07F3AD85" w14:textId="77777777" w:rsidR="002701A4" w:rsidRPr="00F12F55" w:rsidRDefault="00A17EB8" w:rsidP="002701A4">
      <w:pPr>
        <w:pStyle w:val="a9"/>
        <w:numPr>
          <w:ilvl w:val="0"/>
          <w:numId w:val="4"/>
        </w:numPr>
        <w:spacing w:line="276" w:lineRule="auto"/>
        <w:rPr>
          <w:rFonts w:eastAsiaTheme="minorHAnsi"/>
        </w:rPr>
      </w:pPr>
      <w:r w:rsidRPr="00F12F55">
        <w:rPr>
          <w:rFonts w:eastAsiaTheme="minorHAnsi" w:hint="eastAsia"/>
        </w:rPr>
        <w:t>結果</w:t>
      </w:r>
    </w:p>
    <w:p w14:paraId="18D248FB" w14:textId="77777777" w:rsidR="002701A4" w:rsidRPr="00F12F55" w:rsidRDefault="002701A4" w:rsidP="002701A4">
      <w:pPr>
        <w:pStyle w:val="a9"/>
        <w:numPr>
          <w:ilvl w:val="1"/>
          <w:numId w:val="4"/>
        </w:numPr>
        <w:spacing w:line="276" w:lineRule="auto"/>
        <w:rPr>
          <w:rFonts w:eastAsiaTheme="minorHAnsi"/>
        </w:rPr>
      </w:pPr>
      <w:r w:rsidRPr="00F12F55">
        <w:rPr>
          <w:rFonts w:eastAsiaTheme="minorHAnsi" w:hint="eastAsia"/>
        </w:rPr>
        <w:t>全データによる学習</w:t>
      </w:r>
    </w:p>
    <w:p w14:paraId="64867DED" w14:textId="09562144" w:rsidR="002701A4" w:rsidRPr="00F12F55" w:rsidRDefault="002701A4" w:rsidP="002701A4">
      <w:pPr>
        <w:pStyle w:val="a9"/>
        <w:numPr>
          <w:ilvl w:val="1"/>
          <w:numId w:val="4"/>
        </w:numPr>
        <w:spacing w:line="276" w:lineRule="auto"/>
        <w:rPr>
          <w:rFonts w:eastAsiaTheme="minorHAnsi"/>
        </w:rPr>
      </w:pPr>
      <w:r w:rsidRPr="00F12F55">
        <w:rPr>
          <w:rFonts w:eastAsiaTheme="minorHAnsi" w:hint="eastAsia"/>
        </w:rPr>
        <w:t>高濃度域の上位10個による学習</w:t>
      </w:r>
    </w:p>
    <w:p w14:paraId="5DDFA630" w14:textId="67F76C28" w:rsidR="002701A4" w:rsidRPr="00F12F55" w:rsidRDefault="002701A4" w:rsidP="002701A4">
      <w:pPr>
        <w:pStyle w:val="a9"/>
        <w:numPr>
          <w:ilvl w:val="1"/>
          <w:numId w:val="4"/>
        </w:numPr>
        <w:spacing w:line="276" w:lineRule="auto"/>
        <w:rPr>
          <w:rFonts w:eastAsiaTheme="minorHAnsi"/>
        </w:rPr>
      </w:pPr>
      <w:r w:rsidRPr="00F12F55">
        <w:rPr>
          <w:rFonts w:eastAsiaTheme="minorHAnsi" w:hint="eastAsia"/>
        </w:rPr>
        <w:t>高濃度域の上位20個による学習</w:t>
      </w:r>
    </w:p>
    <w:p w14:paraId="29001618" w14:textId="035C683F" w:rsidR="002701A4" w:rsidRPr="00F12F55" w:rsidRDefault="002701A4" w:rsidP="002701A4">
      <w:pPr>
        <w:pStyle w:val="a9"/>
        <w:numPr>
          <w:ilvl w:val="1"/>
          <w:numId w:val="4"/>
        </w:numPr>
        <w:spacing w:line="276" w:lineRule="auto"/>
        <w:rPr>
          <w:rFonts w:eastAsiaTheme="minorHAnsi"/>
        </w:rPr>
      </w:pPr>
      <w:r w:rsidRPr="00F12F55">
        <w:rPr>
          <w:rFonts w:eastAsiaTheme="minorHAnsi" w:hint="eastAsia"/>
        </w:rPr>
        <w:t>高濃度域の上位30個による学習</w:t>
      </w:r>
    </w:p>
    <w:p w14:paraId="17624F14" w14:textId="31806A63" w:rsidR="002701A4" w:rsidRPr="00F12F55" w:rsidRDefault="002701A4" w:rsidP="002701A4">
      <w:pPr>
        <w:pStyle w:val="a9"/>
        <w:numPr>
          <w:ilvl w:val="1"/>
          <w:numId w:val="4"/>
        </w:numPr>
        <w:spacing w:line="276" w:lineRule="auto"/>
        <w:rPr>
          <w:rFonts w:eastAsiaTheme="minorHAnsi"/>
        </w:rPr>
      </w:pPr>
      <w:r w:rsidRPr="00F12F55">
        <w:rPr>
          <w:rFonts w:eastAsiaTheme="minorHAnsi" w:hint="eastAsia"/>
        </w:rPr>
        <w:t>高濃度域と低濃度域の上位20個による学習</w:t>
      </w:r>
    </w:p>
    <w:p w14:paraId="1326A945" w14:textId="5350DAF0" w:rsidR="002701A4" w:rsidRPr="00F12F55" w:rsidRDefault="002701A4" w:rsidP="002701A4">
      <w:pPr>
        <w:pStyle w:val="a9"/>
        <w:numPr>
          <w:ilvl w:val="0"/>
          <w:numId w:val="4"/>
        </w:numPr>
        <w:spacing w:line="276" w:lineRule="auto"/>
        <w:rPr>
          <w:rFonts w:eastAsiaTheme="minorHAnsi"/>
        </w:rPr>
      </w:pPr>
      <w:r w:rsidRPr="00F12F55">
        <w:rPr>
          <w:rFonts w:eastAsiaTheme="minorHAnsi" w:hint="eastAsia"/>
        </w:rPr>
        <w:t>考察</w:t>
      </w:r>
    </w:p>
    <w:p w14:paraId="7FB80D1F" w14:textId="575C0641" w:rsidR="002701A4" w:rsidRPr="00F12F55" w:rsidRDefault="002701A4" w:rsidP="002701A4">
      <w:pPr>
        <w:pStyle w:val="a9"/>
        <w:numPr>
          <w:ilvl w:val="0"/>
          <w:numId w:val="4"/>
        </w:numPr>
        <w:spacing w:line="276" w:lineRule="auto"/>
        <w:rPr>
          <w:rFonts w:eastAsiaTheme="minorHAnsi"/>
        </w:rPr>
      </w:pPr>
      <w:r w:rsidRPr="00F12F55">
        <w:rPr>
          <w:rFonts w:eastAsiaTheme="minorHAnsi" w:hint="eastAsia"/>
        </w:rPr>
        <w:t>まとめ</w:t>
      </w:r>
    </w:p>
    <w:p w14:paraId="51966058" w14:textId="52755C96" w:rsidR="002701A4" w:rsidRPr="00F12F55" w:rsidRDefault="002701A4" w:rsidP="002701A4">
      <w:pPr>
        <w:pStyle w:val="a9"/>
        <w:numPr>
          <w:ilvl w:val="0"/>
          <w:numId w:val="4"/>
        </w:numPr>
        <w:spacing w:line="276" w:lineRule="auto"/>
        <w:rPr>
          <w:rFonts w:eastAsiaTheme="minorHAnsi"/>
        </w:rPr>
      </w:pPr>
      <w:r w:rsidRPr="00F12F55">
        <w:rPr>
          <w:rFonts w:eastAsiaTheme="minorHAnsi" w:hint="eastAsia"/>
        </w:rPr>
        <w:t>謝辞</w:t>
      </w:r>
    </w:p>
    <w:p w14:paraId="409B8522" w14:textId="296C71B4" w:rsidR="002701A4" w:rsidRPr="00F12F55" w:rsidRDefault="002701A4" w:rsidP="002701A4">
      <w:pPr>
        <w:pStyle w:val="a9"/>
        <w:numPr>
          <w:ilvl w:val="0"/>
          <w:numId w:val="4"/>
        </w:numPr>
        <w:spacing w:line="276" w:lineRule="auto"/>
        <w:rPr>
          <w:rFonts w:eastAsiaTheme="minorHAnsi"/>
        </w:rPr>
      </w:pPr>
      <w:r w:rsidRPr="00F12F55">
        <w:rPr>
          <w:rFonts w:eastAsiaTheme="minorHAnsi" w:hint="eastAsia"/>
        </w:rPr>
        <w:t>参考文献</w:t>
      </w:r>
    </w:p>
    <w:p w14:paraId="3D0C4DAE" w14:textId="1C0CE06F" w:rsidR="00FA0E85" w:rsidRPr="00F12F55" w:rsidRDefault="00FA0E85">
      <w:pPr>
        <w:widowControl/>
        <w:jc w:val="left"/>
        <w:rPr>
          <w:rFonts w:eastAsiaTheme="minorHAnsi"/>
        </w:rPr>
      </w:pPr>
      <w:r w:rsidRPr="00F12F55">
        <w:rPr>
          <w:rFonts w:eastAsiaTheme="minorHAnsi"/>
        </w:rPr>
        <w:br w:type="page"/>
      </w:r>
    </w:p>
    <w:p w14:paraId="350ABC18" w14:textId="1EB88160" w:rsidR="00FA0E85" w:rsidRPr="00F12F55" w:rsidDel="00B34633" w:rsidRDefault="00FA0E85" w:rsidP="00FA0E85">
      <w:pPr>
        <w:rPr>
          <w:del w:id="11" w:author="櫻井 達也" w:date="2024-12-02T21:27:00Z"/>
          <w:rFonts w:eastAsiaTheme="minorHAnsi"/>
        </w:rPr>
      </w:pPr>
    </w:p>
    <w:p w14:paraId="7E10B023" w14:textId="7B111206" w:rsidR="00FA0E85" w:rsidRPr="00F12F55" w:rsidRDefault="00FA0E85" w:rsidP="00FA0E85">
      <w:pPr>
        <w:pStyle w:val="a9"/>
        <w:numPr>
          <w:ilvl w:val="0"/>
          <w:numId w:val="3"/>
        </w:numPr>
        <w:rPr>
          <w:rFonts w:eastAsiaTheme="minorHAnsi"/>
        </w:rPr>
      </w:pPr>
      <w:r w:rsidRPr="00F12F55">
        <w:rPr>
          <w:rFonts w:eastAsiaTheme="minorHAnsi" w:hint="eastAsia"/>
        </w:rPr>
        <w:t>研究の背景と目的</w:t>
      </w:r>
    </w:p>
    <w:p w14:paraId="01814B1C" w14:textId="0A66E936" w:rsidR="00A926EF" w:rsidRPr="00F12F55" w:rsidRDefault="006B0076" w:rsidP="00A926EF">
      <w:pPr>
        <w:ind w:firstLineChars="100" w:firstLine="210"/>
        <w:rPr>
          <w:rFonts w:eastAsiaTheme="minorHAnsi"/>
        </w:rPr>
      </w:pPr>
      <w:r w:rsidRPr="00F12F55">
        <w:rPr>
          <w:rFonts w:eastAsiaTheme="minorHAnsi" w:hint="eastAsia"/>
        </w:rPr>
        <w:t>光化学オキシダント(</w:t>
      </w:r>
      <w:r w:rsidRPr="00F12F55">
        <w:rPr>
          <w:rFonts w:ascii="Times New Roman" w:eastAsiaTheme="minorHAnsi" w:hAnsi="Times New Roman" w:cs="Times New Roman"/>
        </w:rPr>
        <w:t>Ox</w:t>
      </w:r>
      <w:r w:rsidRPr="00F12F55">
        <w:rPr>
          <w:rFonts w:eastAsiaTheme="minorHAnsi" w:hint="eastAsia"/>
        </w:rPr>
        <w:t>)は</w:t>
      </w:r>
      <w:r w:rsidR="008D6C98" w:rsidRPr="00F12F55">
        <w:rPr>
          <w:rFonts w:eastAsiaTheme="minorHAnsi" w:hint="eastAsia"/>
        </w:rPr>
        <w:t>大気汚染物質の一つである。これが大気中に滞留すると上空がもやがかかったようになり、視界が悪くなる状態である</w:t>
      </w:r>
      <w:r w:rsidR="00240D50" w:rsidRPr="00F12F55">
        <w:rPr>
          <w:rFonts w:eastAsiaTheme="minorHAnsi" w:hint="eastAsia"/>
        </w:rPr>
        <w:t>「</w:t>
      </w:r>
      <w:r w:rsidR="008D6C98" w:rsidRPr="00F12F55">
        <w:rPr>
          <w:rFonts w:eastAsiaTheme="minorHAnsi" w:hint="eastAsia"/>
        </w:rPr>
        <w:t>光化学スモッグ</w:t>
      </w:r>
      <w:r w:rsidR="00240D50" w:rsidRPr="00F12F55">
        <w:rPr>
          <w:rFonts w:eastAsiaTheme="minorHAnsi" w:hint="eastAsia"/>
        </w:rPr>
        <w:t>」</w:t>
      </w:r>
      <w:r w:rsidR="008D6C98" w:rsidRPr="00F12F55">
        <w:rPr>
          <w:rFonts w:eastAsiaTheme="minorHAnsi" w:hint="eastAsia"/>
        </w:rPr>
        <w:t>を引き起こ</w:t>
      </w:r>
      <w:r w:rsidR="00240D50" w:rsidRPr="00F12F55">
        <w:rPr>
          <w:rFonts w:eastAsiaTheme="minorHAnsi" w:hint="eastAsia"/>
        </w:rPr>
        <w:t>し、</w:t>
      </w:r>
      <w:r w:rsidR="00E36C9A" w:rsidRPr="00F12F55">
        <w:rPr>
          <w:rFonts w:eastAsiaTheme="minorHAnsi" w:hint="eastAsia"/>
        </w:rPr>
        <w:t>呼吸器系や循環器系、代謝系、神経系などといった器官に</w:t>
      </w:r>
      <w:r w:rsidR="00240D50" w:rsidRPr="00F12F55">
        <w:rPr>
          <w:rFonts w:eastAsiaTheme="minorHAnsi" w:hint="eastAsia"/>
        </w:rPr>
        <w:t>悪</w:t>
      </w:r>
      <w:r w:rsidR="00E36C9A" w:rsidRPr="00F12F55">
        <w:rPr>
          <w:rFonts w:eastAsiaTheme="minorHAnsi" w:hint="eastAsia"/>
        </w:rPr>
        <w:t>影響を及ぼす。</w:t>
      </w:r>
      <w:r w:rsidR="00240D50" w:rsidRPr="00F12F55">
        <w:rPr>
          <w:rFonts w:eastAsiaTheme="minorHAnsi" w:hint="eastAsia"/>
        </w:rPr>
        <w:t>そのため</w:t>
      </w:r>
      <w:r w:rsidR="00E36C9A" w:rsidRPr="00F12F55">
        <w:rPr>
          <w:rFonts w:eastAsiaTheme="minorHAnsi" w:hint="eastAsia"/>
        </w:rPr>
        <w:t>環境省では光化学スモッグによる健康被害を抑えるために、大気汚染防止法に基づき光化学オキシダント注意報を定めている。</w:t>
      </w:r>
      <w:r w:rsidR="00240D50" w:rsidRPr="00F12F55">
        <w:rPr>
          <w:rFonts w:eastAsiaTheme="minorHAnsi" w:hint="eastAsia"/>
        </w:rPr>
        <w:t>これは</w:t>
      </w:r>
      <w:r w:rsidR="00240D50" w:rsidRPr="00F12F55">
        <w:rPr>
          <w:rFonts w:eastAsiaTheme="minorHAnsi"/>
        </w:rPr>
        <w:t>大気汚染防止法に基づき</w:t>
      </w:r>
      <w:r w:rsidR="005E31AA" w:rsidRPr="00F12F55">
        <w:rPr>
          <w:rFonts w:ascii="Times New Roman" w:eastAsiaTheme="minorHAnsi" w:hAnsi="Times New Roman" w:cs="Times New Roman"/>
        </w:rPr>
        <w:t>Ox</w:t>
      </w:r>
      <w:r w:rsidR="00240D50" w:rsidRPr="00F12F55">
        <w:rPr>
          <w:rFonts w:eastAsiaTheme="minorHAnsi"/>
        </w:rPr>
        <w:t>濃度の</w:t>
      </w:r>
      <w:r w:rsidR="00240D50" w:rsidRPr="00F12F55">
        <w:rPr>
          <w:rFonts w:ascii="Times New Roman" w:eastAsiaTheme="minorHAnsi" w:hAnsi="Times New Roman" w:cs="Times New Roman"/>
        </w:rPr>
        <w:t>１</w:t>
      </w:r>
      <w:r w:rsidR="00240D50" w:rsidRPr="00F12F55">
        <w:rPr>
          <w:rFonts w:eastAsiaTheme="minorHAnsi"/>
        </w:rPr>
        <w:t>時間値が</w:t>
      </w:r>
      <w:r w:rsidR="00240D50" w:rsidRPr="00F12F55">
        <w:rPr>
          <w:rFonts w:ascii="Times New Roman" w:eastAsiaTheme="minorHAnsi" w:hAnsi="Times New Roman" w:cs="Times New Roman"/>
        </w:rPr>
        <w:t>0.12ppm</w:t>
      </w:r>
      <w:r w:rsidR="00240D50" w:rsidRPr="00F12F55">
        <w:rPr>
          <w:rFonts w:eastAsiaTheme="minorHAnsi"/>
        </w:rPr>
        <w:t>以上になり、気象条件からみてその状態が継続すると認められる場合に都道府県知事等が発令</w:t>
      </w:r>
      <w:r w:rsidR="00240D50" w:rsidRPr="00F12F55">
        <w:rPr>
          <w:rFonts w:eastAsiaTheme="minorHAnsi" w:hint="eastAsia"/>
        </w:rPr>
        <w:t>を行うものである</w:t>
      </w:r>
      <w:r w:rsidR="00240D50" w:rsidRPr="00F12F55">
        <w:rPr>
          <w:rFonts w:eastAsiaTheme="minorHAnsi" w:hint="eastAsia"/>
          <w:vertAlign w:val="superscript"/>
        </w:rPr>
        <w:t>1）</w:t>
      </w:r>
      <w:r w:rsidR="00240D50" w:rsidRPr="00F12F55">
        <w:rPr>
          <w:rFonts w:eastAsiaTheme="minorHAnsi" w:hint="eastAsia"/>
        </w:rPr>
        <w:t>。</w:t>
      </w:r>
      <w:r w:rsidR="005E31AA" w:rsidRPr="00F12F55">
        <w:rPr>
          <w:rFonts w:eastAsiaTheme="minorHAnsi" w:hint="eastAsia"/>
        </w:rPr>
        <w:t>令和</w:t>
      </w:r>
      <w:r w:rsidR="005E31AA" w:rsidRPr="00F12F55">
        <w:rPr>
          <w:rFonts w:ascii="Times New Roman" w:eastAsiaTheme="minorHAnsi" w:hAnsi="Times New Roman" w:cs="Times New Roman"/>
        </w:rPr>
        <w:t>5</w:t>
      </w:r>
      <w:r w:rsidR="005E31AA" w:rsidRPr="00F12F55">
        <w:rPr>
          <w:rFonts w:eastAsiaTheme="minorHAnsi" w:hint="eastAsia"/>
        </w:rPr>
        <w:t>年の</w:t>
      </w:r>
      <w:r w:rsidR="005E31AA" w:rsidRPr="00F12F55">
        <w:rPr>
          <w:rFonts w:ascii="Times New Roman" w:eastAsiaTheme="minorHAnsi" w:hAnsi="Times New Roman" w:cs="Times New Roman"/>
        </w:rPr>
        <w:t>Ox</w:t>
      </w:r>
      <w:r w:rsidR="005E31AA" w:rsidRPr="00F12F55">
        <w:rPr>
          <w:rFonts w:eastAsiaTheme="minorHAnsi" w:hint="eastAsia"/>
        </w:rPr>
        <w:t>注意報等の発令状況は、発令都道府県数が</w:t>
      </w:r>
      <w:r w:rsidR="005E31AA" w:rsidRPr="00F12F55">
        <w:rPr>
          <w:rFonts w:ascii="Times New Roman" w:eastAsiaTheme="minorHAnsi" w:hAnsi="Times New Roman" w:cs="Times New Roman"/>
        </w:rPr>
        <w:t>17</w:t>
      </w:r>
      <w:r w:rsidR="005E31AA" w:rsidRPr="00F12F55">
        <w:rPr>
          <w:rFonts w:eastAsiaTheme="minorHAnsi" w:hint="eastAsia"/>
        </w:rPr>
        <w:t>都府県、発令延日数が</w:t>
      </w:r>
      <w:r w:rsidR="005E31AA" w:rsidRPr="00F12F55">
        <w:rPr>
          <w:rFonts w:ascii="Times New Roman" w:eastAsiaTheme="minorHAnsi" w:hAnsi="Times New Roman" w:cs="Times New Roman"/>
        </w:rPr>
        <w:t>45</w:t>
      </w:r>
      <w:r w:rsidR="005E31AA" w:rsidRPr="00F12F55">
        <w:rPr>
          <w:rFonts w:eastAsiaTheme="minorHAnsi" w:hint="eastAsia"/>
        </w:rPr>
        <w:t>日であり、令和</w:t>
      </w:r>
      <w:r w:rsidR="005E31AA" w:rsidRPr="00F12F55">
        <w:rPr>
          <w:rFonts w:ascii="Times New Roman" w:eastAsiaTheme="minorHAnsi" w:hAnsi="Times New Roman" w:cs="Times New Roman"/>
        </w:rPr>
        <w:t>4</w:t>
      </w:r>
      <w:r w:rsidR="005E31AA" w:rsidRPr="00F12F55">
        <w:rPr>
          <w:rFonts w:eastAsiaTheme="minorHAnsi" w:hint="eastAsia"/>
        </w:rPr>
        <w:t>年(</w:t>
      </w:r>
      <w:r w:rsidR="005E31AA" w:rsidRPr="00F12F55">
        <w:rPr>
          <w:rFonts w:ascii="Times New Roman" w:eastAsiaTheme="minorHAnsi" w:hAnsi="Times New Roman" w:cs="Times New Roman"/>
        </w:rPr>
        <w:t>12</w:t>
      </w:r>
      <w:r w:rsidR="005E31AA" w:rsidRPr="00F12F55">
        <w:rPr>
          <w:rFonts w:eastAsiaTheme="minorHAnsi" w:hint="eastAsia"/>
        </w:rPr>
        <w:t>都府県、</w:t>
      </w:r>
      <w:r w:rsidR="005E31AA" w:rsidRPr="00F12F55">
        <w:rPr>
          <w:rFonts w:ascii="Times New Roman" w:eastAsiaTheme="minorHAnsi" w:hAnsi="Times New Roman" w:cs="Times New Roman"/>
        </w:rPr>
        <w:t>41</w:t>
      </w:r>
      <w:r w:rsidR="005E31AA" w:rsidRPr="00F12F55">
        <w:rPr>
          <w:rFonts w:eastAsiaTheme="minorHAnsi" w:hint="eastAsia"/>
        </w:rPr>
        <w:t>日)と比べ増加している</w:t>
      </w:r>
      <w:r w:rsidR="005E31AA" w:rsidRPr="00F12F55">
        <w:rPr>
          <w:rFonts w:ascii="Times New Roman" w:eastAsiaTheme="minorHAnsi" w:hAnsi="Times New Roman" w:cs="Times New Roman"/>
          <w:vertAlign w:val="superscript"/>
        </w:rPr>
        <w:t>1</w:t>
      </w:r>
      <w:r w:rsidR="005E31AA" w:rsidRPr="00F12F55">
        <w:rPr>
          <w:rFonts w:eastAsiaTheme="minorHAnsi" w:hint="eastAsia"/>
          <w:vertAlign w:val="superscript"/>
        </w:rPr>
        <w:t>）</w:t>
      </w:r>
      <w:r w:rsidR="005E31AA" w:rsidRPr="00F12F55">
        <w:rPr>
          <w:rFonts w:eastAsiaTheme="minorHAnsi" w:hint="eastAsia"/>
        </w:rPr>
        <w:t>。</w:t>
      </w:r>
      <w:r w:rsidR="00606F9C" w:rsidRPr="00F12F55">
        <w:rPr>
          <w:rFonts w:eastAsiaTheme="minorHAnsi" w:hint="eastAsia"/>
        </w:rPr>
        <w:t>また、被害届出状況として</w:t>
      </w:r>
      <w:r w:rsidR="00606F9C" w:rsidRPr="00F12F55">
        <w:rPr>
          <w:rFonts w:eastAsiaTheme="minorHAnsi"/>
        </w:rPr>
        <w:t>令和</w:t>
      </w:r>
      <w:r w:rsidR="00606F9C" w:rsidRPr="00F12F55">
        <w:rPr>
          <w:rFonts w:ascii="Times New Roman" w:eastAsiaTheme="minorHAnsi" w:hAnsi="Times New Roman" w:cs="Times New Roman"/>
        </w:rPr>
        <w:t>５</w:t>
      </w:r>
      <w:r w:rsidR="00606F9C" w:rsidRPr="00F12F55">
        <w:rPr>
          <w:rFonts w:eastAsiaTheme="minorHAnsi"/>
        </w:rPr>
        <w:t>年の光化学大気汚染によると思われる被害の届出人数は</w:t>
      </w:r>
      <w:r w:rsidR="00606F9C" w:rsidRPr="00F12F55">
        <w:rPr>
          <w:rFonts w:ascii="Times New Roman" w:eastAsiaTheme="minorHAnsi" w:hAnsi="Times New Roman" w:cs="Times New Roman"/>
        </w:rPr>
        <w:t>２</w:t>
      </w:r>
      <w:r w:rsidR="00606F9C" w:rsidRPr="00F12F55">
        <w:rPr>
          <w:rFonts w:eastAsiaTheme="minorHAnsi"/>
        </w:rPr>
        <w:t>人</w:t>
      </w:r>
      <w:r w:rsidR="00606F9C" w:rsidRPr="00F12F55">
        <w:rPr>
          <w:rFonts w:eastAsiaTheme="minorHAnsi" w:hint="eastAsia"/>
        </w:rPr>
        <w:t>(</w:t>
      </w:r>
      <w:r w:rsidR="00606F9C" w:rsidRPr="00F12F55">
        <w:rPr>
          <w:rFonts w:ascii="Times New Roman" w:eastAsiaTheme="minorHAnsi" w:hAnsi="Times New Roman" w:cs="Times New Roman"/>
        </w:rPr>
        <w:t>１</w:t>
      </w:r>
      <w:r w:rsidR="00606F9C" w:rsidRPr="00F12F55">
        <w:rPr>
          <w:rFonts w:eastAsiaTheme="minorHAnsi"/>
        </w:rPr>
        <w:t>県）であり、令和</w:t>
      </w:r>
      <w:r w:rsidR="00606F9C" w:rsidRPr="00F12F55">
        <w:rPr>
          <w:rFonts w:ascii="Times New Roman" w:eastAsiaTheme="minorHAnsi" w:hAnsi="Times New Roman" w:cs="Times New Roman"/>
        </w:rPr>
        <w:t>４</w:t>
      </w:r>
      <w:r w:rsidR="00606F9C" w:rsidRPr="00F12F55">
        <w:rPr>
          <w:rFonts w:eastAsiaTheme="minorHAnsi"/>
        </w:rPr>
        <w:t>年</w:t>
      </w:r>
      <w:r w:rsidR="00606F9C" w:rsidRPr="00F12F55">
        <w:rPr>
          <w:rFonts w:eastAsiaTheme="minorHAnsi" w:hint="eastAsia"/>
        </w:rPr>
        <w:t>(</w:t>
      </w:r>
      <w:r w:rsidR="00606F9C" w:rsidRPr="00F12F55">
        <w:rPr>
          <w:rFonts w:ascii="Times New Roman" w:eastAsiaTheme="minorHAnsi" w:hAnsi="Times New Roman" w:cs="Times New Roman"/>
        </w:rPr>
        <w:t>０</w:t>
      </w:r>
      <w:r w:rsidR="00606F9C" w:rsidRPr="00F12F55">
        <w:rPr>
          <w:rFonts w:eastAsiaTheme="minorHAnsi"/>
        </w:rPr>
        <w:t>人）と比較して増加し</w:t>
      </w:r>
      <w:r w:rsidR="00606F9C" w:rsidRPr="00F12F55">
        <w:rPr>
          <w:rFonts w:eastAsiaTheme="minorHAnsi" w:hint="eastAsia"/>
        </w:rPr>
        <w:t>ている</w:t>
      </w:r>
      <w:r w:rsidR="00606F9C" w:rsidRPr="00F12F55">
        <w:rPr>
          <w:rFonts w:eastAsiaTheme="minorHAnsi" w:hint="eastAsia"/>
          <w:vertAlign w:val="superscript"/>
        </w:rPr>
        <w:t>1）</w:t>
      </w:r>
      <w:r w:rsidR="00606F9C" w:rsidRPr="00F12F55">
        <w:rPr>
          <w:rFonts w:eastAsiaTheme="minorHAnsi"/>
        </w:rPr>
        <w:t>。</w:t>
      </w:r>
    </w:p>
    <w:p w14:paraId="21C1773C" w14:textId="636272C6" w:rsidR="008A135B" w:rsidRPr="00F12F55" w:rsidRDefault="005E31AA" w:rsidP="00F54046">
      <w:pPr>
        <w:ind w:firstLineChars="100" w:firstLine="210"/>
        <w:rPr>
          <w:rFonts w:eastAsiaTheme="minorHAnsi"/>
        </w:rPr>
      </w:pPr>
      <w:del w:id="12" w:author="櫻井 達也" w:date="2024-12-02T21:29:00Z">
        <w:r w:rsidRPr="00F12F55" w:rsidDel="005C3139">
          <w:rPr>
            <w:rFonts w:eastAsiaTheme="minorHAnsi" w:hint="eastAsia"/>
          </w:rPr>
          <w:delText>このような中、</w:delText>
        </w:r>
      </w:del>
      <w:r w:rsidRPr="00F12F55">
        <w:rPr>
          <w:rFonts w:eastAsiaTheme="minorHAnsi" w:hint="eastAsia"/>
        </w:rPr>
        <w:t>注意報の発令は各自治体が常時監視局の実測値などをもとに</w:t>
      </w:r>
      <w:r w:rsidR="007955BA" w:rsidRPr="00F12F55">
        <w:rPr>
          <w:rFonts w:eastAsiaTheme="minorHAnsi" w:hint="eastAsia"/>
        </w:rPr>
        <w:t>これから先の</w:t>
      </w:r>
      <w:r w:rsidR="007955BA" w:rsidRPr="00F12F55">
        <w:rPr>
          <w:rFonts w:ascii="Times New Roman" w:eastAsiaTheme="minorHAnsi" w:hAnsi="Times New Roman" w:cs="Times New Roman"/>
        </w:rPr>
        <w:t>Ox</w:t>
      </w:r>
      <w:r w:rsidR="007955BA" w:rsidRPr="00F12F55">
        <w:rPr>
          <w:rFonts w:eastAsiaTheme="minorHAnsi" w:hint="eastAsia"/>
        </w:rPr>
        <w:t>濃度を推測し、注意報発令の</w:t>
      </w:r>
      <w:commentRangeStart w:id="13"/>
      <w:r w:rsidR="007955BA" w:rsidRPr="00F12F55">
        <w:rPr>
          <w:rFonts w:eastAsiaTheme="minorHAnsi" w:hint="eastAsia"/>
        </w:rPr>
        <w:t>班普段</w:t>
      </w:r>
      <w:commentRangeEnd w:id="13"/>
      <w:r w:rsidR="005C3139">
        <w:rPr>
          <w:rStyle w:val="ae"/>
        </w:rPr>
        <w:commentReference w:id="13"/>
      </w:r>
      <w:r w:rsidR="007955BA" w:rsidRPr="00F12F55">
        <w:rPr>
          <w:rFonts w:eastAsiaTheme="minorHAnsi" w:hint="eastAsia"/>
        </w:rPr>
        <w:t>を行う。これには</w:t>
      </w:r>
      <w:r w:rsidR="006A716E" w:rsidRPr="00F12F55">
        <w:rPr>
          <w:rFonts w:eastAsiaTheme="minorHAnsi" w:hint="eastAsia"/>
        </w:rPr>
        <w:t>専門的知識</w:t>
      </w:r>
      <w:r w:rsidR="00623EC7" w:rsidRPr="00F12F55">
        <w:rPr>
          <w:rFonts w:eastAsiaTheme="minorHAnsi" w:hint="eastAsia"/>
        </w:rPr>
        <w:t>や</w:t>
      </w:r>
      <w:r w:rsidR="006A716E" w:rsidRPr="00F12F55">
        <w:rPr>
          <w:rFonts w:eastAsiaTheme="minorHAnsi" w:hint="eastAsia"/>
        </w:rPr>
        <w:t>経験</w:t>
      </w:r>
      <w:r w:rsidR="00623EC7" w:rsidRPr="00F12F55">
        <w:rPr>
          <w:rFonts w:eastAsiaTheme="minorHAnsi" w:hint="eastAsia"/>
        </w:rPr>
        <w:t>が必要に</w:t>
      </w:r>
      <w:r w:rsidR="007955BA" w:rsidRPr="00F12F55">
        <w:rPr>
          <w:rFonts w:eastAsiaTheme="minorHAnsi" w:hint="eastAsia"/>
        </w:rPr>
        <w:t>なるため</w:t>
      </w:r>
      <w:ins w:id="14" w:author="櫻井 達也" w:date="2024-12-02T21:28:00Z">
        <w:r w:rsidR="005C3139">
          <w:rPr>
            <w:rFonts w:eastAsiaTheme="minorHAnsi" w:hint="eastAsia"/>
          </w:rPr>
          <w:t>、</w:t>
        </w:r>
      </w:ins>
      <w:r w:rsidR="007955BA" w:rsidRPr="00F12F55">
        <w:rPr>
          <w:rFonts w:eastAsiaTheme="minorHAnsi" w:hint="eastAsia"/>
        </w:rPr>
        <w:t>的確な判断を行うことは容易ではない</w:t>
      </w:r>
      <w:r w:rsidR="00623EC7" w:rsidRPr="00F12F55">
        <w:rPr>
          <w:rFonts w:eastAsiaTheme="minorHAnsi" w:hint="eastAsia"/>
        </w:rPr>
        <w:t>。</w:t>
      </w:r>
      <w:ins w:id="15" w:author="櫻井 達也" w:date="2024-12-02T21:29:00Z">
        <w:r w:rsidR="005C3139">
          <w:rPr>
            <w:rFonts w:eastAsiaTheme="minorHAnsi" w:hint="eastAsia"/>
          </w:rPr>
          <w:t>このような背景のもと</w:t>
        </w:r>
      </w:ins>
      <w:del w:id="16" w:author="櫻井 達也" w:date="2024-12-02T21:29:00Z">
        <w:r w:rsidR="00623EC7" w:rsidRPr="00F12F55" w:rsidDel="005C3139">
          <w:rPr>
            <w:rFonts w:eastAsiaTheme="minorHAnsi" w:hint="eastAsia"/>
          </w:rPr>
          <w:delText>そこで</w:delText>
        </w:r>
      </w:del>
      <w:ins w:id="17" w:author="櫻井 達也" w:date="2024-12-02T21:29:00Z">
        <w:r w:rsidR="005C3139">
          <w:rPr>
            <w:rFonts w:eastAsiaTheme="minorHAnsi" w:hint="eastAsia"/>
          </w:rPr>
          <w:t>、</w:t>
        </w:r>
      </w:ins>
      <w:r w:rsidR="00623EC7" w:rsidRPr="00F12F55">
        <w:rPr>
          <w:rFonts w:ascii="Times New Roman" w:eastAsiaTheme="minorHAnsi" w:hAnsi="Times New Roman" w:cs="Times New Roman"/>
        </w:rPr>
        <w:t>AI</w:t>
      </w:r>
      <w:r w:rsidR="00623EC7" w:rsidRPr="00F12F55">
        <w:rPr>
          <w:rFonts w:eastAsiaTheme="minorHAnsi" w:hint="eastAsia"/>
        </w:rPr>
        <w:t>(人工知能)技術の一種である機械学習(ディープラーニング)を用いて</w:t>
      </w:r>
      <w:ins w:id="18" w:author="櫻井 達也" w:date="2024-12-02T21:29:00Z">
        <w:r w:rsidR="005C3139">
          <w:rPr>
            <w:rFonts w:eastAsiaTheme="minorHAnsi" w:hint="eastAsia"/>
          </w:rPr>
          <w:t>、</w:t>
        </w:r>
      </w:ins>
      <w:r w:rsidR="00623EC7" w:rsidRPr="00F12F55">
        <w:rPr>
          <w:rFonts w:eastAsiaTheme="minorHAnsi" w:hint="eastAsia"/>
        </w:rPr>
        <w:t>短期的な</w:t>
      </w:r>
      <w:ins w:id="19" w:author="櫻井 達也" w:date="2024-12-02T21:29:00Z">
        <w:r w:rsidR="005A370A">
          <w:rPr>
            <w:rFonts w:eastAsiaTheme="minorHAnsi" w:hint="eastAsia"/>
          </w:rPr>
          <w:t>高濃度</w:t>
        </w:r>
      </w:ins>
      <w:r w:rsidR="00623EC7" w:rsidRPr="00F12F55">
        <w:rPr>
          <w:rFonts w:eastAsiaTheme="minorHAnsi" w:hint="eastAsia"/>
        </w:rPr>
        <w:t>予測を行い判断の補助を行おうという研究がなされている。細越</w:t>
      </w:r>
      <w:ins w:id="20" w:author="櫻井 達也" w:date="2024-12-02T21:29:00Z">
        <w:r w:rsidR="005A370A">
          <w:rPr>
            <w:rFonts w:eastAsiaTheme="minorHAnsi" w:hint="eastAsia"/>
          </w:rPr>
          <w:t>（2</w:t>
        </w:r>
        <w:r w:rsidR="005A370A">
          <w:rPr>
            <w:rFonts w:eastAsiaTheme="minorHAnsi"/>
          </w:rPr>
          <w:t>022</w:t>
        </w:r>
        <w:r w:rsidR="005A370A">
          <w:rPr>
            <w:rFonts w:eastAsiaTheme="minorHAnsi" w:hint="eastAsia"/>
          </w:rPr>
          <w:t>）</w:t>
        </w:r>
      </w:ins>
      <w:r w:rsidR="00623EC7" w:rsidRPr="00F12F55">
        <w:rPr>
          <w:rFonts w:ascii="Times New Roman" w:eastAsiaTheme="minorHAnsi" w:hAnsi="Times New Roman" w:cs="Times New Roman"/>
          <w:vertAlign w:val="superscript"/>
        </w:rPr>
        <w:t>2</w:t>
      </w:r>
      <w:r w:rsidR="00623EC7" w:rsidRPr="00F12F55">
        <w:rPr>
          <w:rFonts w:eastAsiaTheme="minorHAnsi" w:hint="eastAsia"/>
          <w:vertAlign w:val="superscript"/>
        </w:rPr>
        <w:t>）</w:t>
      </w:r>
      <w:r w:rsidR="00623EC7" w:rsidRPr="00F12F55">
        <w:rPr>
          <w:rFonts w:eastAsiaTheme="minorHAnsi" w:hint="eastAsia"/>
        </w:rPr>
        <w:t>は</w:t>
      </w:r>
      <w:ins w:id="21" w:author="櫻井 達也" w:date="2024-12-02T21:29:00Z">
        <w:r w:rsidR="005A370A">
          <w:rPr>
            <w:rFonts w:eastAsiaTheme="minorHAnsi" w:hint="eastAsia"/>
          </w:rPr>
          <w:t>、</w:t>
        </w:r>
      </w:ins>
      <w:r w:rsidR="003747BE" w:rsidRPr="00F12F55">
        <w:rPr>
          <w:rFonts w:ascii="Times New Roman" w:eastAsiaTheme="minorHAnsi" w:hAnsi="Times New Roman" w:cs="Times New Roman"/>
        </w:rPr>
        <w:t>Ox</w:t>
      </w:r>
      <w:r w:rsidR="003747BE" w:rsidRPr="00F12F55">
        <w:rPr>
          <w:rFonts w:eastAsiaTheme="minorHAnsi" w:hint="eastAsia"/>
        </w:rPr>
        <w:t>高濃度が継続する可能性を事前に予測できれば健康被害の抑制、そして自治体による早期対策の検討を可能にすることに繋がるという考えのもと、</w:t>
      </w:r>
      <w:r w:rsidR="00623EC7" w:rsidRPr="00F12F55">
        <w:rPr>
          <w:rFonts w:ascii="Times New Roman" w:eastAsiaTheme="minorHAnsi" w:hAnsi="Times New Roman" w:cs="Times New Roman"/>
        </w:rPr>
        <w:t>Deep Neural Network</w:t>
      </w:r>
      <w:r w:rsidR="00623EC7" w:rsidRPr="00F12F55">
        <w:rPr>
          <w:rFonts w:eastAsiaTheme="minorHAnsi"/>
        </w:rPr>
        <w:t>(</w:t>
      </w:r>
      <w:r w:rsidR="00623EC7" w:rsidRPr="00F12F55">
        <w:rPr>
          <w:rFonts w:ascii="Times New Roman" w:eastAsiaTheme="minorHAnsi" w:hAnsi="Times New Roman" w:cs="Times New Roman"/>
        </w:rPr>
        <w:t>DNN</w:t>
      </w:r>
      <w:r w:rsidR="00623EC7" w:rsidRPr="00F12F55">
        <w:rPr>
          <w:rFonts w:eastAsiaTheme="minorHAnsi"/>
        </w:rPr>
        <w:t>)</w:t>
      </w:r>
      <w:r w:rsidR="00623EC7" w:rsidRPr="00F12F55">
        <w:rPr>
          <w:rFonts w:eastAsiaTheme="minorHAnsi" w:hint="eastAsia"/>
        </w:rPr>
        <w:t>を用いて</w:t>
      </w:r>
      <w:r w:rsidR="003747BE" w:rsidRPr="00F12F55">
        <w:rPr>
          <w:rFonts w:eastAsiaTheme="minorHAnsi" w:hint="eastAsia"/>
        </w:rPr>
        <w:t>、常時観測値からリアルタイムで大気</w:t>
      </w:r>
      <w:r w:rsidR="00A926EF" w:rsidRPr="00F12F55">
        <w:rPr>
          <w:rFonts w:eastAsiaTheme="minorHAnsi" w:hint="eastAsia"/>
        </w:rPr>
        <w:t>汚染</w:t>
      </w:r>
      <w:r w:rsidR="00606F9C" w:rsidRPr="00F12F55">
        <w:rPr>
          <w:rFonts w:eastAsiaTheme="minorHAnsi" w:hint="eastAsia"/>
        </w:rPr>
        <w:t>(</w:t>
      </w:r>
      <w:r w:rsidR="003747BE" w:rsidRPr="00F12F55">
        <w:rPr>
          <w:rFonts w:ascii="Times New Roman" w:eastAsiaTheme="minorHAnsi" w:hAnsi="Times New Roman" w:cs="Times New Roman"/>
        </w:rPr>
        <w:t>O</w:t>
      </w:r>
      <w:r w:rsidR="00F12F55" w:rsidRPr="00F12F55">
        <w:rPr>
          <w:rFonts w:ascii="Times New Roman" w:eastAsiaTheme="minorHAnsi" w:hAnsi="Times New Roman" w:cs="Times New Roman"/>
        </w:rPr>
        <w:t>x</w:t>
      </w:r>
      <w:r w:rsidR="003747BE" w:rsidRPr="00F12F55">
        <w:rPr>
          <w:rFonts w:eastAsiaTheme="minorHAnsi"/>
        </w:rPr>
        <w:t>濃度</w:t>
      </w:r>
      <w:r w:rsidR="00606F9C" w:rsidRPr="00F12F55">
        <w:rPr>
          <w:rFonts w:eastAsiaTheme="minorHAnsi"/>
        </w:rPr>
        <w:t>）</w:t>
      </w:r>
      <w:r w:rsidR="003747BE" w:rsidRPr="00F12F55">
        <w:rPr>
          <w:rFonts w:eastAsiaTheme="minorHAnsi"/>
        </w:rPr>
        <w:t>の動向を予測する</w:t>
      </w:r>
      <w:r w:rsidR="003747BE" w:rsidRPr="00F12F55">
        <w:rPr>
          <w:rFonts w:eastAsiaTheme="minorHAnsi" w:hint="eastAsia"/>
        </w:rPr>
        <w:t>ことの有用性を示し</w:t>
      </w:r>
      <w:del w:id="22" w:author="櫻井 達也" w:date="2024-12-02T21:30:00Z">
        <w:r w:rsidR="003747BE" w:rsidRPr="00F12F55" w:rsidDel="005A370A">
          <w:rPr>
            <w:rFonts w:eastAsiaTheme="minorHAnsi" w:hint="eastAsia"/>
          </w:rPr>
          <w:delText>てい</w:delText>
        </w:r>
      </w:del>
      <w:r w:rsidR="003747BE" w:rsidRPr="00F12F55">
        <w:rPr>
          <w:rFonts w:eastAsiaTheme="minorHAnsi" w:hint="eastAsia"/>
        </w:rPr>
        <w:t>た。</w:t>
      </w:r>
      <w:r w:rsidR="008A135B" w:rsidRPr="00F12F55">
        <w:rPr>
          <w:rFonts w:eastAsiaTheme="minorHAnsi" w:hint="eastAsia"/>
        </w:rPr>
        <w:t>また現在、</w:t>
      </w:r>
      <w:r w:rsidR="00F54046" w:rsidRPr="00F12F55">
        <w:rPr>
          <w:rFonts w:eastAsiaTheme="minorHAnsi" w:hint="eastAsia"/>
        </w:rPr>
        <w:t>細越</w:t>
      </w:r>
      <w:ins w:id="23" w:author="櫻井 達也" w:date="2024-12-02T21:30:00Z">
        <w:r w:rsidR="005A370A">
          <w:rPr>
            <w:rFonts w:eastAsiaTheme="minorHAnsi" w:hint="eastAsia"/>
          </w:rPr>
          <w:t>（2</w:t>
        </w:r>
        <w:r w:rsidR="005A370A">
          <w:rPr>
            <w:rFonts w:eastAsiaTheme="minorHAnsi"/>
          </w:rPr>
          <w:t>024</w:t>
        </w:r>
        <w:r w:rsidR="005A370A">
          <w:rPr>
            <w:rFonts w:eastAsiaTheme="minorHAnsi" w:hint="eastAsia"/>
          </w:rPr>
          <w:t>）</w:t>
        </w:r>
      </w:ins>
      <w:ins w:id="24" w:author="櫻井 達也" w:date="2024-12-02T21:31:00Z">
        <w:r w:rsidR="006734EA">
          <w:rPr>
            <w:rFonts w:eastAsiaTheme="minorHAnsi" w:hint="eastAsia"/>
          </w:rPr>
          <w:t>で</w:t>
        </w:r>
      </w:ins>
      <w:del w:id="25" w:author="櫻井 達也" w:date="2024-12-02T21:30:00Z">
        <w:r w:rsidR="00F54046" w:rsidRPr="00F12F55" w:rsidDel="005A370A">
          <w:rPr>
            <w:rFonts w:ascii="Times New Roman" w:eastAsiaTheme="minorHAnsi" w:hAnsi="Times New Roman" w:cs="Times New Roman"/>
            <w:vertAlign w:val="superscript"/>
          </w:rPr>
          <w:delText>3</w:delText>
        </w:r>
        <w:r w:rsidR="00F54046" w:rsidRPr="00F12F55" w:rsidDel="005A370A">
          <w:rPr>
            <w:rFonts w:eastAsiaTheme="minorHAnsi" w:hint="eastAsia"/>
            <w:vertAlign w:val="superscript"/>
          </w:rPr>
          <w:delText>)</w:delText>
        </w:r>
      </w:del>
      <w:del w:id="26" w:author="櫻井 達也" w:date="2024-12-02T21:31:00Z">
        <w:r w:rsidR="00F54046" w:rsidRPr="00F12F55" w:rsidDel="006734EA">
          <w:rPr>
            <w:rFonts w:eastAsiaTheme="minorHAnsi" w:hint="eastAsia"/>
          </w:rPr>
          <w:delText>よって</w:delText>
        </w:r>
      </w:del>
      <w:ins w:id="27" w:author="櫻井 達也" w:date="2024-12-02T21:31:00Z">
        <w:r w:rsidR="006734EA">
          <w:rPr>
            <w:rFonts w:eastAsiaTheme="minorHAnsi" w:hint="eastAsia"/>
          </w:rPr>
          <w:t>は</w:t>
        </w:r>
      </w:ins>
      <w:r w:rsidR="00F54046" w:rsidRPr="00F12F55">
        <w:rPr>
          <w:rFonts w:eastAsiaTheme="minorHAnsi" w:hint="eastAsia"/>
        </w:rPr>
        <w:t>、</w:t>
      </w:r>
      <w:r w:rsidR="008A135B" w:rsidRPr="00F12F55">
        <w:rPr>
          <w:rFonts w:eastAsiaTheme="minorHAnsi" w:hint="eastAsia"/>
        </w:rPr>
        <w:t>複数地点のデータを取り込むことによる予測精度向上を目的とした研究が行われている。これは</w:t>
      </w:r>
      <w:ins w:id="28" w:author="櫻井 達也" w:date="2024-12-02T21:31:00Z">
        <w:r w:rsidR="006734EA">
          <w:rPr>
            <w:rFonts w:eastAsiaTheme="minorHAnsi" w:hint="eastAsia"/>
          </w:rPr>
          <w:t>、</w:t>
        </w:r>
      </w:ins>
      <w:r w:rsidR="008A135B" w:rsidRPr="00F12F55">
        <w:rPr>
          <w:rFonts w:eastAsiaTheme="minorHAnsi" w:hint="eastAsia"/>
        </w:rPr>
        <w:t>関東地域特有の海陸風循環を表現する気象条件のデータ</w:t>
      </w:r>
      <w:ins w:id="29" w:author="櫻井 達也" w:date="2024-12-02T21:31:00Z">
        <w:r w:rsidR="006734EA">
          <w:rPr>
            <w:rFonts w:eastAsiaTheme="minorHAnsi" w:hint="eastAsia"/>
          </w:rPr>
          <w:t>、更には</w:t>
        </w:r>
      </w:ins>
      <w:del w:id="30" w:author="櫻井 達也" w:date="2024-12-02T21:31:00Z">
        <w:r w:rsidR="008A135B" w:rsidRPr="00F12F55" w:rsidDel="006734EA">
          <w:rPr>
            <w:rFonts w:eastAsiaTheme="minorHAnsi" w:hint="eastAsia"/>
          </w:rPr>
          <w:delText>や</w:delText>
        </w:r>
      </w:del>
      <w:r w:rsidR="008A135B" w:rsidRPr="00F12F55">
        <w:rPr>
          <w:rFonts w:eastAsiaTheme="minorHAnsi" w:hint="eastAsia"/>
        </w:rPr>
        <w:t>化学物質の輸送を表現するための他地点のデータなどを学習させ、主に高濃度域の予測精度を上げるといった試み</w:t>
      </w:r>
      <w:ins w:id="31" w:author="櫻井 達也" w:date="2024-12-02T21:31:00Z">
        <w:r w:rsidR="006734EA">
          <w:rPr>
            <w:rFonts w:eastAsiaTheme="minorHAnsi" w:hint="eastAsia"/>
          </w:rPr>
          <w:t>である</w:t>
        </w:r>
      </w:ins>
      <w:del w:id="32" w:author="櫻井 達也" w:date="2024-12-02T21:31:00Z">
        <w:r w:rsidR="008A135B" w:rsidRPr="00F12F55" w:rsidDel="006734EA">
          <w:rPr>
            <w:rFonts w:eastAsiaTheme="minorHAnsi" w:hint="eastAsia"/>
          </w:rPr>
          <w:delText>がなされている</w:delText>
        </w:r>
      </w:del>
      <w:r w:rsidR="008A135B" w:rsidRPr="00F12F55">
        <w:rPr>
          <w:rFonts w:eastAsiaTheme="minorHAnsi" w:hint="eastAsia"/>
        </w:rPr>
        <w:t>。</w:t>
      </w:r>
      <w:commentRangeStart w:id="33"/>
      <w:r w:rsidR="008A135B" w:rsidRPr="00F12F55">
        <w:rPr>
          <w:rFonts w:eastAsiaTheme="minorHAnsi" w:hint="eastAsia"/>
        </w:rPr>
        <w:t>データは代表地点を選定しそのデータで学習させその周辺の地点の予測を行</w:t>
      </w:r>
      <w:r w:rsidR="00F54046" w:rsidRPr="00F12F55">
        <w:rPr>
          <w:rFonts w:eastAsiaTheme="minorHAnsi" w:hint="eastAsia"/>
        </w:rPr>
        <w:t>っている</w:t>
      </w:r>
      <w:r w:rsidR="008A135B" w:rsidRPr="00F12F55">
        <w:rPr>
          <w:rFonts w:eastAsiaTheme="minorHAnsi" w:hint="eastAsia"/>
        </w:rPr>
        <w:t>。</w:t>
      </w:r>
      <w:commentRangeEnd w:id="33"/>
      <w:r w:rsidR="00900221">
        <w:rPr>
          <w:rStyle w:val="ae"/>
        </w:rPr>
        <w:commentReference w:id="33"/>
      </w:r>
    </w:p>
    <w:p w14:paraId="577F85D8" w14:textId="691F4840" w:rsidR="00A926EF" w:rsidRPr="00F12F55" w:rsidDel="004574D0" w:rsidRDefault="003747BE" w:rsidP="00F12F55">
      <w:pPr>
        <w:ind w:firstLineChars="100" w:firstLine="210"/>
        <w:rPr>
          <w:del w:id="34" w:author="櫻井 達也" w:date="2024-12-02T21:57:00Z"/>
          <w:rFonts w:eastAsiaTheme="minorHAnsi"/>
        </w:rPr>
      </w:pPr>
      <w:r w:rsidRPr="00F12F55">
        <w:rPr>
          <w:rFonts w:eastAsiaTheme="minorHAnsi" w:hint="eastAsia"/>
        </w:rPr>
        <w:t>機械学習において</w:t>
      </w:r>
      <w:ins w:id="35" w:author="櫻井 達也" w:date="2024-12-02T21:36:00Z">
        <w:r w:rsidR="0024682A">
          <w:rPr>
            <w:rFonts w:eastAsiaTheme="minorHAnsi" w:hint="eastAsia"/>
          </w:rPr>
          <w:t>、</w:t>
        </w:r>
      </w:ins>
      <w:r w:rsidR="00A926EF" w:rsidRPr="00F12F55">
        <w:rPr>
          <w:rFonts w:eastAsiaTheme="minorHAnsi" w:hint="eastAsia"/>
        </w:rPr>
        <w:t>目的変数（</w:t>
      </w:r>
      <w:r w:rsidRPr="00F12F55">
        <w:rPr>
          <w:rFonts w:eastAsiaTheme="minorHAnsi" w:hint="eastAsia"/>
        </w:rPr>
        <w:t>予測対象</w:t>
      </w:r>
      <w:r w:rsidR="00A926EF" w:rsidRPr="00F12F55">
        <w:rPr>
          <w:rFonts w:eastAsiaTheme="minorHAnsi" w:hint="eastAsia"/>
        </w:rPr>
        <w:t>）</w:t>
      </w:r>
      <w:r w:rsidRPr="00F12F55">
        <w:rPr>
          <w:rFonts w:eastAsiaTheme="minorHAnsi" w:hint="eastAsia"/>
        </w:rPr>
        <w:t>に対してどのような</w:t>
      </w:r>
      <w:r w:rsidR="00A926EF" w:rsidRPr="00F12F55">
        <w:rPr>
          <w:rFonts w:eastAsiaTheme="minorHAnsi" w:hint="eastAsia"/>
        </w:rPr>
        <w:t>説明変数（特徴量）</w:t>
      </w:r>
      <w:r w:rsidRPr="00F12F55">
        <w:rPr>
          <w:rFonts w:eastAsiaTheme="minorHAnsi" w:hint="eastAsia"/>
        </w:rPr>
        <w:t>を学習させればよいかを検討することは予測精度に影響するため重要である。</w:t>
      </w:r>
      <w:commentRangeStart w:id="36"/>
      <w:r w:rsidRPr="00F12F55">
        <w:rPr>
          <w:rFonts w:eastAsiaTheme="minorHAnsi" w:hint="eastAsia"/>
        </w:rPr>
        <w:t>しかし</w:t>
      </w:r>
      <w:r w:rsidR="00A926EF" w:rsidRPr="00F12F55">
        <w:rPr>
          <w:rFonts w:eastAsiaTheme="minorHAnsi" w:hint="eastAsia"/>
        </w:rPr>
        <w:t>ながら</w:t>
      </w:r>
      <w:r w:rsidRPr="00F12F55">
        <w:rPr>
          <w:rFonts w:eastAsiaTheme="minorHAnsi" w:hint="eastAsia"/>
        </w:rPr>
        <w:t>、</w:t>
      </w:r>
      <w:commentRangeEnd w:id="36"/>
      <w:r w:rsidR="006314A9">
        <w:rPr>
          <w:rStyle w:val="ae"/>
        </w:rPr>
        <w:commentReference w:id="36"/>
      </w:r>
      <w:r w:rsidR="00A926EF" w:rsidRPr="00F12F55">
        <w:rPr>
          <w:rFonts w:eastAsiaTheme="minorHAnsi" w:hint="eastAsia"/>
        </w:rPr>
        <w:t>細越</w:t>
      </w:r>
      <w:ins w:id="37" w:author="櫻井 達也" w:date="2024-12-02T21:38:00Z">
        <w:r w:rsidR="006314A9">
          <w:rPr>
            <w:rFonts w:eastAsiaTheme="minorHAnsi" w:hint="eastAsia"/>
          </w:rPr>
          <w:t>（2</w:t>
        </w:r>
        <w:r w:rsidR="006314A9">
          <w:rPr>
            <w:rFonts w:eastAsiaTheme="minorHAnsi"/>
          </w:rPr>
          <w:t>024</w:t>
        </w:r>
        <w:r w:rsidR="006314A9">
          <w:rPr>
            <w:rFonts w:eastAsiaTheme="minorHAnsi" w:hint="eastAsia"/>
          </w:rPr>
          <w:t>？2</w:t>
        </w:r>
        <w:r w:rsidR="006314A9">
          <w:rPr>
            <w:rFonts w:eastAsiaTheme="minorHAnsi"/>
          </w:rPr>
          <w:t>022</w:t>
        </w:r>
        <w:r w:rsidR="006314A9">
          <w:rPr>
            <w:rFonts w:eastAsiaTheme="minorHAnsi" w:hint="eastAsia"/>
          </w:rPr>
          <w:t>？）</w:t>
        </w:r>
      </w:ins>
      <w:r w:rsidR="00A926EF" w:rsidRPr="00F12F55">
        <w:rPr>
          <w:rFonts w:eastAsiaTheme="minorHAnsi" w:hint="eastAsia"/>
        </w:rPr>
        <w:t>の</w:t>
      </w:r>
      <w:r w:rsidRPr="00F12F55">
        <w:rPr>
          <w:rFonts w:eastAsiaTheme="minorHAnsi" w:hint="eastAsia"/>
        </w:rPr>
        <w:t>研究</w:t>
      </w:r>
      <w:r w:rsidR="00A926EF" w:rsidRPr="00F12F55">
        <w:rPr>
          <w:rFonts w:eastAsiaTheme="minorHAnsi" w:hint="eastAsia"/>
        </w:rPr>
        <w:t>において選定させれた特徴量は</w:t>
      </w:r>
      <w:ins w:id="38" w:author="櫻井 達也" w:date="2024-12-02T21:38:00Z">
        <w:r w:rsidR="006314A9">
          <w:rPr>
            <w:rFonts w:eastAsiaTheme="minorHAnsi" w:hint="eastAsia"/>
          </w:rPr>
          <w:t>、</w:t>
        </w:r>
      </w:ins>
      <w:r w:rsidR="00A926EF" w:rsidRPr="00F12F55">
        <w:rPr>
          <w:rFonts w:eastAsiaTheme="minorHAnsi" w:hint="eastAsia"/>
        </w:rPr>
        <w:t>オキシダントの生成に関与する</w:t>
      </w:r>
      <w:r w:rsidR="00A926EF" w:rsidRPr="00F12F55">
        <w:rPr>
          <w:rFonts w:ascii="Times New Roman" w:eastAsiaTheme="minorHAnsi" w:hAnsi="Times New Roman" w:cs="Times New Roman"/>
        </w:rPr>
        <w:t>NOx</w:t>
      </w:r>
      <w:r w:rsidR="00A926EF" w:rsidRPr="00F12F55">
        <w:rPr>
          <w:rFonts w:eastAsiaTheme="minorHAnsi" w:hint="eastAsia"/>
        </w:rPr>
        <w:t>、</w:t>
      </w:r>
      <w:r w:rsidR="00A926EF" w:rsidRPr="00F12F55">
        <w:rPr>
          <w:rFonts w:ascii="Times New Roman" w:eastAsiaTheme="minorHAnsi" w:hAnsi="Times New Roman" w:cs="Times New Roman"/>
        </w:rPr>
        <w:t>Ox</w:t>
      </w:r>
      <w:r w:rsidR="00A926EF" w:rsidRPr="00F12F55">
        <w:rPr>
          <w:rFonts w:eastAsiaTheme="minorHAnsi" w:hint="eastAsia"/>
        </w:rPr>
        <w:t>、</w:t>
      </w:r>
      <w:r w:rsidR="00A926EF" w:rsidRPr="00F12F55">
        <w:rPr>
          <w:rFonts w:ascii="Times New Roman" w:eastAsiaTheme="minorHAnsi" w:hAnsi="Times New Roman" w:cs="Times New Roman"/>
        </w:rPr>
        <w:t>NMHC</w:t>
      </w:r>
      <w:r w:rsidR="00A926EF" w:rsidRPr="00F12F55">
        <w:rPr>
          <w:rFonts w:eastAsiaTheme="minorHAnsi" w:hint="eastAsia"/>
        </w:rPr>
        <w:t>、</w:t>
      </w:r>
      <w:r w:rsidR="00A926EF" w:rsidRPr="00F12F55">
        <w:rPr>
          <w:rFonts w:ascii="Times New Roman" w:eastAsiaTheme="minorHAnsi" w:hAnsi="Times New Roman" w:cs="Times New Roman"/>
        </w:rPr>
        <w:t>TEMP</w:t>
      </w:r>
      <w:r w:rsidR="008464D7" w:rsidRPr="00F12F55">
        <w:rPr>
          <w:rFonts w:eastAsiaTheme="minorHAnsi" w:hint="eastAsia"/>
        </w:rPr>
        <w:t>であった。対象時間から何時間前までのデータを取り込むのかの検討は行われていたが、</w:t>
      </w:r>
      <w:r w:rsidR="00A926EF" w:rsidRPr="00F12F55">
        <w:rPr>
          <w:rFonts w:eastAsiaTheme="minorHAnsi" w:hint="eastAsia"/>
        </w:rPr>
        <w:t>これらが</w:t>
      </w:r>
      <w:r w:rsidR="00A926EF" w:rsidRPr="00F12F55">
        <w:rPr>
          <w:rFonts w:ascii="Times New Roman" w:eastAsiaTheme="minorHAnsi" w:hAnsi="Times New Roman" w:cs="Times New Roman"/>
        </w:rPr>
        <w:t>Ox</w:t>
      </w:r>
      <w:r w:rsidR="00A926EF" w:rsidRPr="00F12F55">
        <w:rPr>
          <w:rFonts w:eastAsiaTheme="minorHAnsi" w:hint="eastAsia"/>
        </w:rPr>
        <w:t>を予測するのに最適な特徴量であるかの検討は行われて</w:t>
      </w:r>
      <w:r w:rsidR="002076A2" w:rsidRPr="00F12F55">
        <w:rPr>
          <w:rFonts w:eastAsiaTheme="minorHAnsi" w:hint="eastAsia"/>
        </w:rPr>
        <w:t>いない</w:t>
      </w:r>
      <w:r w:rsidR="00A926EF" w:rsidRPr="00F12F55">
        <w:rPr>
          <w:rFonts w:eastAsiaTheme="minorHAnsi" w:hint="eastAsia"/>
        </w:rPr>
        <w:t>。また、</w:t>
      </w:r>
      <w:r w:rsidR="00A926EF" w:rsidRPr="00F12F55">
        <w:rPr>
          <w:rFonts w:ascii="Times New Roman" w:eastAsiaTheme="minorHAnsi" w:hAnsi="Times New Roman" w:cs="Times New Roman"/>
        </w:rPr>
        <w:t>Ox</w:t>
      </w:r>
      <w:r w:rsidR="00A926EF" w:rsidRPr="00F12F55">
        <w:rPr>
          <w:rFonts w:eastAsiaTheme="minorHAnsi" w:hint="eastAsia"/>
        </w:rPr>
        <w:t>を予測するために最適な特徴慮に関する知見は限られている。</w:t>
      </w:r>
      <w:r w:rsidR="002076A2" w:rsidRPr="00F12F55">
        <w:rPr>
          <w:rFonts w:eastAsiaTheme="minorHAnsi" w:hint="eastAsia"/>
        </w:rPr>
        <w:t>このことから、</w:t>
      </w:r>
      <w:r w:rsidR="002076A2" w:rsidRPr="00F12F55">
        <w:rPr>
          <w:rFonts w:ascii="Times New Roman" w:eastAsiaTheme="minorHAnsi" w:hAnsi="Times New Roman" w:cs="Times New Roman"/>
        </w:rPr>
        <w:t>Ox</w:t>
      </w:r>
      <w:r w:rsidR="002076A2" w:rsidRPr="00F12F55">
        <w:rPr>
          <w:rFonts w:eastAsiaTheme="minorHAnsi" w:hint="eastAsia"/>
        </w:rPr>
        <w:t>を予測するために最適な特徴量を探索することによって、予測精度の向上が期待できると考えた。</w:t>
      </w:r>
      <w:r w:rsidR="007955BA" w:rsidRPr="00F12F55">
        <w:rPr>
          <w:rFonts w:eastAsiaTheme="minorHAnsi" w:hint="eastAsia"/>
        </w:rPr>
        <w:t>自治体</w:t>
      </w:r>
      <w:ins w:id="39" w:author="櫻井 達也" w:date="2024-12-02T21:39:00Z">
        <w:r w:rsidR="00976704">
          <w:rPr>
            <w:rFonts w:eastAsiaTheme="minorHAnsi" w:hint="eastAsia"/>
          </w:rPr>
          <w:t>等</w:t>
        </w:r>
      </w:ins>
      <w:del w:id="40" w:author="櫻井 達也" w:date="2024-12-02T21:39:00Z">
        <w:r w:rsidR="007955BA" w:rsidRPr="00F12F55" w:rsidDel="00976704">
          <w:rPr>
            <w:rFonts w:eastAsiaTheme="minorHAnsi" w:hint="eastAsia"/>
          </w:rPr>
          <w:delText>などで</w:delText>
        </w:r>
      </w:del>
      <w:r w:rsidR="007955BA" w:rsidRPr="00F12F55">
        <w:rPr>
          <w:rFonts w:eastAsiaTheme="minorHAnsi" w:hint="eastAsia"/>
        </w:rPr>
        <w:t>の現場において重要視されるのは</w:t>
      </w:r>
      <w:ins w:id="41" w:author="櫻井 達也" w:date="2024-12-02T21:39:00Z">
        <w:r w:rsidR="00976704">
          <w:rPr>
            <w:rFonts w:eastAsiaTheme="minorHAnsi" w:hint="eastAsia"/>
          </w:rPr>
          <w:t>、</w:t>
        </w:r>
      </w:ins>
      <w:r w:rsidR="007955BA" w:rsidRPr="00F12F55">
        <w:rPr>
          <w:rFonts w:eastAsiaTheme="minorHAnsi" w:hint="eastAsia"/>
        </w:rPr>
        <w:t>注意報を発令すべきか否かという点である。そのため、高濃度に関して</w:t>
      </w:r>
      <w:commentRangeStart w:id="42"/>
      <w:r w:rsidR="007955BA" w:rsidRPr="00F12F55">
        <w:rPr>
          <w:rFonts w:eastAsiaTheme="minorHAnsi" w:hint="eastAsia"/>
        </w:rPr>
        <w:t>優位</w:t>
      </w:r>
      <w:commentRangeEnd w:id="42"/>
      <w:r w:rsidR="007A4612">
        <w:rPr>
          <w:rStyle w:val="ae"/>
        </w:rPr>
        <w:commentReference w:id="42"/>
      </w:r>
      <w:r w:rsidR="007955BA" w:rsidRPr="00F12F55">
        <w:rPr>
          <w:rFonts w:eastAsiaTheme="minorHAnsi" w:hint="eastAsia"/>
        </w:rPr>
        <w:t>に予測できることが求められる。</w:t>
      </w:r>
      <w:r w:rsidR="00454112" w:rsidRPr="00F12F55">
        <w:rPr>
          <w:rFonts w:eastAsiaTheme="minorHAnsi" w:hint="eastAsia"/>
        </w:rPr>
        <w:t>そこで、発令の基準である</w:t>
      </w:r>
      <w:commentRangeStart w:id="43"/>
      <w:r w:rsidR="00454112" w:rsidRPr="00F12F55">
        <w:rPr>
          <w:rFonts w:ascii="Times New Roman" w:eastAsiaTheme="minorHAnsi" w:hAnsi="Times New Roman" w:cs="Times New Roman"/>
        </w:rPr>
        <w:t>100ppb</w:t>
      </w:r>
      <w:commentRangeEnd w:id="43"/>
      <w:r w:rsidR="00D670A9">
        <w:rPr>
          <w:rStyle w:val="ae"/>
        </w:rPr>
        <w:commentReference w:id="43"/>
      </w:r>
      <w:r w:rsidR="00454112" w:rsidRPr="00F12F55">
        <w:rPr>
          <w:rFonts w:eastAsiaTheme="minorHAnsi" w:hint="eastAsia"/>
        </w:rPr>
        <w:t>から</w:t>
      </w:r>
      <w:del w:id="44" w:author="櫻井 達也" w:date="2024-12-02T21:40:00Z">
        <w:r w:rsidR="00454112" w:rsidRPr="00F12F55" w:rsidDel="00D670A9">
          <w:rPr>
            <w:rFonts w:eastAsiaTheme="minorHAnsi" w:hint="eastAsia"/>
          </w:rPr>
          <w:delText>本研究では</w:delText>
        </w:r>
      </w:del>
      <w:r w:rsidR="00454112" w:rsidRPr="00F12F55">
        <w:rPr>
          <w:rFonts w:eastAsiaTheme="minorHAnsi" w:hint="eastAsia"/>
        </w:rPr>
        <w:t>バッファを持たせ</w:t>
      </w:r>
      <w:ins w:id="45" w:author="櫻井 達也" w:date="2024-12-02T21:40:00Z">
        <w:r w:rsidR="00D670A9">
          <w:rPr>
            <w:rFonts w:eastAsiaTheme="minorHAnsi" w:hint="eastAsia"/>
          </w:rPr>
          <w:t>、</w:t>
        </w:r>
        <w:r w:rsidR="00D670A9" w:rsidRPr="00F12F55">
          <w:rPr>
            <w:rFonts w:eastAsiaTheme="minorHAnsi" w:hint="eastAsia"/>
          </w:rPr>
          <w:t>本研究では</w:t>
        </w:r>
      </w:ins>
      <w:r w:rsidR="00454112" w:rsidRPr="00F12F55">
        <w:rPr>
          <w:rFonts w:ascii="Times New Roman" w:eastAsiaTheme="minorHAnsi" w:hAnsi="Times New Roman" w:cs="Times New Roman"/>
        </w:rPr>
        <w:t>80ppb</w:t>
      </w:r>
      <w:r w:rsidR="00454112" w:rsidRPr="00F12F55">
        <w:rPr>
          <w:rFonts w:eastAsiaTheme="minorHAnsi" w:hint="eastAsia"/>
        </w:rPr>
        <w:t>以上を高濃度と定義した。作成した</w:t>
      </w:r>
      <w:r w:rsidR="00454112" w:rsidRPr="00F12F55">
        <w:rPr>
          <w:rFonts w:ascii="Times New Roman" w:eastAsiaTheme="minorHAnsi" w:hAnsi="Times New Roman" w:cs="Times New Roman"/>
        </w:rPr>
        <w:t>AI</w:t>
      </w:r>
      <w:r w:rsidR="00454112" w:rsidRPr="00F12F55">
        <w:rPr>
          <w:rFonts w:eastAsiaTheme="minorHAnsi" w:hint="eastAsia"/>
        </w:rPr>
        <w:t>モデルが高濃度を</w:t>
      </w:r>
      <w:commentRangeStart w:id="46"/>
      <w:r w:rsidR="00454112" w:rsidRPr="00F12F55">
        <w:rPr>
          <w:rFonts w:eastAsiaTheme="minorHAnsi" w:hint="eastAsia"/>
        </w:rPr>
        <w:t>優位</w:t>
      </w:r>
      <w:commentRangeEnd w:id="46"/>
      <w:r w:rsidR="007A4612">
        <w:rPr>
          <w:rStyle w:val="ae"/>
        </w:rPr>
        <w:commentReference w:id="46"/>
      </w:r>
      <w:r w:rsidR="00454112" w:rsidRPr="00F12F55">
        <w:rPr>
          <w:rFonts w:eastAsiaTheme="minorHAnsi" w:hint="eastAsia"/>
        </w:rPr>
        <w:t>に予測できるかを</w:t>
      </w:r>
      <w:del w:id="47" w:author="櫻井 達也" w:date="2024-12-02T21:40:00Z">
        <w:r w:rsidR="00454112" w:rsidRPr="00F12F55" w:rsidDel="00D670A9">
          <w:rPr>
            <w:rFonts w:eastAsiaTheme="minorHAnsi" w:hint="eastAsia"/>
          </w:rPr>
          <w:delText>オキシダントの</w:delText>
        </w:r>
      </w:del>
      <w:ins w:id="48" w:author="櫻井 達也" w:date="2024-12-02T21:40:00Z">
        <w:r w:rsidR="00D670A9">
          <w:rPr>
            <w:rFonts w:eastAsiaTheme="minorHAnsi" w:hint="eastAsia"/>
          </w:rPr>
          <w:t>O</w:t>
        </w:r>
        <w:r w:rsidR="00D670A9">
          <w:rPr>
            <w:rFonts w:eastAsiaTheme="minorHAnsi"/>
          </w:rPr>
          <w:t>x</w:t>
        </w:r>
      </w:ins>
      <w:r w:rsidR="00454112" w:rsidRPr="00F12F55">
        <w:rPr>
          <w:rFonts w:eastAsiaTheme="minorHAnsi" w:hint="eastAsia"/>
        </w:rPr>
        <w:t>生成に関与する</w:t>
      </w:r>
      <w:r w:rsidR="00454112" w:rsidRPr="00F12F55">
        <w:rPr>
          <w:rFonts w:ascii="Times New Roman" w:eastAsiaTheme="minorHAnsi" w:hAnsi="Times New Roman" w:cs="Times New Roman"/>
        </w:rPr>
        <w:t>NOx</w:t>
      </w:r>
      <w:r w:rsidR="00454112" w:rsidRPr="00F12F55">
        <w:rPr>
          <w:rFonts w:eastAsiaTheme="minorHAnsi" w:hint="eastAsia"/>
        </w:rPr>
        <w:t>、</w:t>
      </w:r>
      <w:r w:rsidR="00454112" w:rsidRPr="00F12F55">
        <w:rPr>
          <w:rFonts w:ascii="Times New Roman" w:eastAsiaTheme="minorHAnsi" w:hAnsi="Times New Roman" w:cs="Times New Roman"/>
        </w:rPr>
        <w:t>Ox</w:t>
      </w:r>
      <w:r w:rsidR="00454112" w:rsidRPr="00F12F55">
        <w:rPr>
          <w:rFonts w:eastAsiaTheme="minorHAnsi" w:hint="eastAsia"/>
        </w:rPr>
        <w:t>、</w:t>
      </w:r>
      <w:r w:rsidR="00454112" w:rsidRPr="00F12F55">
        <w:rPr>
          <w:rFonts w:ascii="Times New Roman" w:eastAsiaTheme="minorHAnsi" w:hAnsi="Times New Roman" w:cs="Times New Roman"/>
        </w:rPr>
        <w:t>NMHC</w:t>
      </w:r>
      <w:r w:rsidR="00454112" w:rsidRPr="00F12F55">
        <w:rPr>
          <w:rFonts w:eastAsiaTheme="minorHAnsi" w:hint="eastAsia"/>
        </w:rPr>
        <w:t>、</w:t>
      </w:r>
      <w:r w:rsidR="00454112" w:rsidRPr="00F12F55">
        <w:rPr>
          <w:rFonts w:ascii="Times New Roman" w:eastAsiaTheme="minorHAnsi" w:hAnsi="Times New Roman" w:cs="Times New Roman"/>
        </w:rPr>
        <w:t>TEMP</w:t>
      </w:r>
      <w:r w:rsidR="00454112" w:rsidRPr="00F12F55">
        <w:rPr>
          <w:rFonts w:eastAsiaTheme="minorHAnsi" w:hint="eastAsia"/>
        </w:rPr>
        <w:t>を基準とし、単一の常時監視局を対象としたベンチマーク試験を実施するこ</w:t>
      </w:r>
      <w:r w:rsidR="00454112" w:rsidRPr="00F12F55">
        <w:rPr>
          <w:rFonts w:eastAsiaTheme="minorHAnsi" w:hint="eastAsia"/>
        </w:rPr>
        <w:lastRenderedPageBreak/>
        <w:t>とで、</w:t>
      </w:r>
      <w:r w:rsidR="00454112" w:rsidRPr="00F12F55">
        <w:rPr>
          <w:rFonts w:ascii="Times New Roman" w:eastAsiaTheme="minorHAnsi" w:hAnsi="Times New Roman" w:cs="Times New Roman"/>
        </w:rPr>
        <w:t>Ox</w:t>
      </w:r>
      <w:r w:rsidR="00454112" w:rsidRPr="00F12F55">
        <w:rPr>
          <w:rFonts w:eastAsiaTheme="minorHAnsi" w:hint="eastAsia"/>
        </w:rPr>
        <w:t>予測における最適な特徴量の選定を試みることとした。</w:t>
      </w:r>
    </w:p>
    <w:p w14:paraId="27EC9F84" w14:textId="01AE2169" w:rsidR="00901936" w:rsidRDefault="00901936" w:rsidP="004574D0">
      <w:pPr>
        <w:ind w:firstLineChars="100" w:firstLine="210"/>
        <w:rPr>
          <w:ins w:id="49" w:author="櫻井 達也" w:date="2024-12-02T21:57:00Z"/>
          <w:rFonts w:eastAsiaTheme="minorHAnsi"/>
        </w:rPr>
        <w:pPrChange w:id="50" w:author="櫻井 達也" w:date="2024-12-02T21:57:00Z">
          <w:pPr/>
        </w:pPrChange>
      </w:pPr>
      <w:del w:id="51" w:author="櫻井 達也" w:date="2024-12-02T21:57:00Z">
        <w:r w:rsidRPr="00F12F55" w:rsidDel="004574D0">
          <w:rPr>
            <w:rFonts w:eastAsiaTheme="minorHAnsi"/>
          </w:rPr>
          <w:br w:type="page"/>
        </w:r>
      </w:del>
    </w:p>
    <w:p w14:paraId="10446F3F" w14:textId="77777777" w:rsidR="004574D0" w:rsidRPr="00F12F55" w:rsidRDefault="004574D0" w:rsidP="004574D0">
      <w:pPr>
        <w:ind w:firstLineChars="100" w:firstLine="210"/>
        <w:rPr>
          <w:rFonts w:eastAsiaTheme="minorHAnsi"/>
        </w:rPr>
        <w:pPrChange w:id="52" w:author="櫻井 達也" w:date="2024-12-02T21:57:00Z">
          <w:pPr/>
        </w:pPrChange>
      </w:pPr>
    </w:p>
    <w:p w14:paraId="4790460E" w14:textId="6405EDE2" w:rsidR="00A926EF" w:rsidRPr="00F12F55" w:rsidRDefault="003D7E01" w:rsidP="00FA0E85">
      <w:pPr>
        <w:pStyle w:val="a9"/>
        <w:numPr>
          <w:ilvl w:val="0"/>
          <w:numId w:val="3"/>
        </w:numPr>
        <w:rPr>
          <w:rFonts w:eastAsiaTheme="minorHAnsi"/>
        </w:rPr>
      </w:pPr>
      <w:r w:rsidRPr="00F12F55">
        <w:rPr>
          <w:rFonts w:eastAsiaTheme="minorHAnsi" w:hint="eastAsia"/>
        </w:rPr>
        <w:t>機械学習とは</w:t>
      </w:r>
    </w:p>
    <w:p w14:paraId="76A319C8" w14:textId="26F66D1F" w:rsidR="003D7E01" w:rsidRPr="00F12F55" w:rsidRDefault="003D7E01" w:rsidP="003D7E01">
      <w:pPr>
        <w:rPr>
          <w:rFonts w:eastAsiaTheme="minorHAnsi"/>
        </w:rPr>
      </w:pPr>
      <w:r w:rsidRPr="00F12F55">
        <w:rPr>
          <w:rFonts w:ascii="Times New Roman" w:eastAsiaTheme="minorHAnsi" w:hAnsi="Times New Roman" w:cs="Times New Roman"/>
        </w:rPr>
        <w:t>2.1</w:t>
      </w:r>
      <w:r w:rsidR="003C6C9A" w:rsidRPr="00F12F55">
        <w:rPr>
          <w:rFonts w:eastAsiaTheme="minorHAnsi" w:hint="eastAsia"/>
        </w:rPr>
        <w:t xml:space="preserve">　</w:t>
      </w:r>
      <w:r w:rsidRPr="00F12F55">
        <w:rPr>
          <w:rFonts w:eastAsiaTheme="minorHAnsi" w:hint="eastAsia"/>
        </w:rPr>
        <w:t>機械学習</w:t>
      </w:r>
    </w:p>
    <w:p w14:paraId="0B3F571F" w14:textId="0A9E9785" w:rsidR="000343E1" w:rsidRPr="00F12F55" w:rsidRDefault="00040EC1" w:rsidP="003D7E01">
      <w:pPr>
        <w:ind w:firstLineChars="100" w:firstLine="210"/>
        <w:rPr>
          <w:rFonts w:eastAsiaTheme="minorHAnsi"/>
        </w:rPr>
      </w:pPr>
      <w:r w:rsidRPr="00F12F55">
        <w:rPr>
          <w:rFonts w:eastAsiaTheme="minorHAnsi" w:hint="eastAsia"/>
        </w:rPr>
        <w:t>近年、情報化が進み多岐の分野にわたり大量のデータを蓄積している。機械学習はそのデータをコンピューターに学習させることによって解析や予測を行わせる。これは、様々な分野で活用されており、物品販売量と顧客の購買情報に関するデータを収集・分析するマーケティングや去の販売データ・購入履歴を基に、自動でその顧客に合ったおすすめ商品やサービスが表示されるレコメンデーション、不良品を検知するための画像認識などと実用化が進んでいる。機械学習を行うにあたって</w:t>
      </w:r>
      <w:ins w:id="53" w:author="櫻井 達也" w:date="2024-12-02T21:41:00Z">
        <w:r w:rsidR="00B770B6">
          <w:rPr>
            <w:rFonts w:eastAsiaTheme="minorHAnsi" w:hint="eastAsia"/>
          </w:rPr>
          <w:t>は、</w:t>
        </w:r>
      </w:ins>
      <w:r w:rsidRPr="00F12F55">
        <w:rPr>
          <w:rFonts w:eastAsiaTheme="minorHAnsi" w:hint="eastAsia"/>
        </w:rPr>
        <w:t>目的変数と説明変数が必要になる。目的変数は、解析もしくは予測対象であり、説明変数はこれを用いて解析もしくは予測対象を表現するために用いられるもので、特徴量や独立変数などと呼ばれるものである。これらを与えることによって学習を行うことでモデルを作成する。この</w:t>
      </w:r>
      <w:r w:rsidR="000343E1" w:rsidRPr="00F12F55">
        <w:rPr>
          <w:rFonts w:eastAsiaTheme="minorHAnsi" w:hint="eastAsia"/>
        </w:rPr>
        <w:t>ようにできたモデルで誰でも予測が簡単に行え、説明が難しい事象に対して特徴を見出して解析もしくは予測を行うことができるのが機械学習の優れている点である。ただ</w:t>
      </w:r>
      <w:del w:id="54" w:author="櫻井 達也" w:date="2024-12-02T21:42:00Z">
        <w:r w:rsidR="000343E1" w:rsidRPr="00F12F55" w:rsidDel="00B770B6">
          <w:rPr>
            <w:rFonts w:eastAsiaTheme="minorHAnsi" w:hint="eastAsia"/>
          </w:rPr>
          <w:delText>、</w:delText>
        </w:r>
      </w:del>
      <w:r w:rsidR="003D7E01" w:rsidRPr="00F12F55">
        <w:rPr>
          <w:rFonts w:eastAsiaTheme="minorHAnsi" w:hint="eastAsia"/>
        </w:rPr>
        <w:t>欠点として</w:t>
      </w:r>
      <w:ins w:id="55" w:author="櫻井 達也" w:date="2024-12-02T21:42:00Z">
        <w:r w:rsidR="00B770B6">
          <w:rPr>
            <w:rFonts w:eastAsiaTheme="minorHAnsi" w:hint="eastAsia"/>
          </w:rPr>
          <w:t>、</w:t>
        </w:r>
      </w:ins>
      <w:r w:rsidR="000343E1" w:rsidRPr="00F12F55">
        <w:rPr>
          <w:rFonts w:eastAsiaTheme="minorHAnsi" w:hint="eastAsia"/>
        </w:rPr>
        <w:t>コンピューターによって見出される特徴はブラックボックス化されており、そのモデル内での特徴量がどのように影響を及ぼしているかはわかりづら</w:t>
      </w:r>
      <w:r w:rsidR="003D7E01" w:rsidRPr="00F12F55">
        <w:rPr>
          <w:rFonts w:eastAsiaTheme="minorHAnsi" w:hint="eastAsia"/>
        </w:rPr>
        <w:t>い。そのため、目的変数を適切に表現するための特徴量は目的変数毎に適切なものを選択しないと行けず、そこに定跡はなく基本は手作業で探索することが求められる。</w:t>
      </w:r>
    </w:p>
    <w:p w14:paraId="02FAEDB5" w14:textId="77777777" w:rsidR="003D7E01" w:rsidRPr="00F12F55" w:rsidRDefault="003D7E01" w:rsidP="003D7E01">
      <w:pPr>
        <w:ind w:firstLineChars="100" w:firstLine="210"/>
        <w:rPr>
          <w:rFonts w:eastAsiaTheme="minorHAnsi"/>
        </w:rPr>
      </w:pPr>
    </w:p>
    <w:p w14:paraId="3BA24205" w14:textId="5F6A25DB" w:rsidR="003D7E01" w:rsidRPr="00F12F55" w:rsidRDefault="003D7E01" w:rsidP="003D7E01">
      <w:pPr>
        <w:rPr>
          <w:rFonts w:eastAsiaTheme="minorHAnsi"/>
        </w:rPr>
      </w:pPr>
      <w:r w:rsidRPr="0003720C">
        <w:rPr>
          <w:rFonts w:ascii="Times New Roman" w:eastAsiaTheme="minorHAnsi" w:hAnsi="Times New Roman" w:cs="Times New Roman"/>
        </w:rPr>
        <w:t>2.2</w:t>
      </w:r>
      <w:r w:rsidR="003C6C9A" w:rsidRPr="00F12F55">
        <w:rPr>
          <w:rFonts w:eastAsiaTheme="minorHAnsi" w:hint="eastAsia"/>
        </w:rPr>
        <w:t xml:space="preserve">　</w:t>
      </w:r>
      <w:r w:rsidRPr="00F12F55">
        <w:rPr>
          <w:rFonts w:eastAsiaTheme="minorHAnsi" w:hint="eastAsia"/>
        </w:rPr>
        <w:t>ニューラルネットワーク</w:t>
      </w:r>
    </w:p>
    <w:p w14:paraId="315273E9" w14:textId="59142C73" w:rsidR="00040EC1" w:rsidRPr="00F12F55" w:rsidRDefault="003D7E01" w:rsidP="00040EC1">
      <w:pPr>
        <w:ind w:firstLineChars="100" w:firstLine="210"/>
        <w:rPr>
          <w:rFonts w:eastAsiaTheme="minorHAnsi"/>
        </w:rPr>
      </w:pPr>
      <w:r w:rsidRPr="00F12F55">
        <w:rPr>
          <w:rFonts w:eastAsiaTheme="minorHAnsi" w:hint="eastAsia"/>
        </w:rPr>
        <w:t>機械学習に用いられる</w:t>
      </w:r>
      <w:r w:rsidR="00040EC1" w:rsidRPr="00F12F55">
        <w:rPr>
          <w:rFonts w:eastAsiaTheme="minorHAnsi" w:hint="eastAsia"/>
        </w:rPr>
        <w:t>ニューラルネットワークは</w:t>
      </w:r>
      <w:ins w:id="56" w:author="櫻井 達也" w:date="2024-12-02T21:42:00Z">
        <w:r w:rsidR="00880CE9">
          <w:rPr>
            <w:rFonts w:eastAsiaTheme="minorHAnsi" w:hint="eastAsia"/>
          </w:rPr>
          <w:t>、</w:t>
        </w:r>
      </w:ins>
      <w:r w:rsidR="00040EC1" w:rsidRPr="00F12F55">
        <w:rPr>
          <w:rFonts w:eastAsiaTheme="minorHAnsi" w:hint="eastAsia"/>
        </w:rPr>
        <w:t>人間の脳のニューロンの構造や働きをもとに考案されたモデルであ</w:t>
      </w:r>
      <w:r w:rsidR="009F5AAE" w:rsidRPr="00F12F55">
        <w:rPr>
          <w:rFonts w:eastAsiaTheme="minorHAnsi" w:hint="eastAsia"/>
        </w:rPr>
        <w:t>る</w:t>
      </w:r>
      <w:r w:rsidR="00040EC1" w:rsidRPr="00F12F55">
        <w:rPr>
          <w:rFonts w:eastAsiaTheme="minorHAnsi" w:hint="eastAsia"/>
        </w:rPr>
        <w:t>。ニューラルネットワークとは</w:t>
      </w:r>
      <w:ins w:id="57" w:author="櫻井 達也" w:date="2024-12-02T21:42:00Z">
        <w:r w:rsidR="003B1333">
          <w:rPr>
            <w:rFonts w:eastAsiaTheme="minorHAnsi" w:hint="eastAsia"/>
          </w:rPr>
          <w:t>、</w:t>
        </w:r>
      </w:ins>
      <w:r w:rsidR="00040EC1" w:rsidRPr="00F12F55">
        <w:rPr>
          <w:rFonts w:eastAsiaTheme="minorHAnsi" w:hint="eastAsia"/>
        </w:rPr>
        <w:t>入力された特徴量の値に対して重みを掛け</w:t>
      </w:r>
      <w:r w:rsidR="00040EC1" w:rsidRPr="00F12F55">
        <w:rPr>
          <w:rFonts w:eastAsiaTheme="minorHAnsi"/>
        </w:rPr>
        <w:t>、バイアスを加え、活性化関数に通すことで出力の値を表現する非線形の数式であり、全結合層とも称される。活性化関数は、各層のニューロンから得た値を通すことで出力の値に整える働きをする様々な式の総称である。この活性化関数の働きにより、ニューラルネットワークを用いた様々な非線形</w:t>
      </w:r>
      <w:ins w:id="58" w:author="櫻井 達也" w:date="2024-12-02T21:55:00Z">
        <w:r w:rsidR="004574D0">
          <w:rPr>
            <w:rFonts w:eastAsiaTheme="minorHAnsi" w:hint="eastAsia"/>
          </w:rPr>
          <w:t>的</w:t>
        </w:r>
      </w:ins>
      <w:del w:id="59" w:author="櫻井 達也" w:date="2024-12-02T21:55:00Z">
        <w:r w:rsidR="00040EC1" w:rsidRPr="00F12F55" w:rsidDel="004574D0">
          <w:rPr>
            <w:rFonts w:eastAsiaTheme="minorHAnsi"/>
          </w:rPr>
          <w:delText>な</w:delText>
        </w:r>
      </w:del>
      <w:r w:rsidR="00040EC1" w:rsidRPr="00F12F55">
        <w:rPr>
          <w:rFonts w:eastAsiaTheme="minorHAnsi"/>
        </w:rPr>
        <w:t>特徴量と出力の関係に対しても近似を行うことが可能となった。</w:t>
      </w:r>
      <w:ins w:id="60" w:author="櫻井 達也" w:date="2024-12-02T21:55:00Z">
        <w:r w:rsidR="004574D0">
          <w:rPr>
            <w:rFonts w:eastAsiaTheme="minorHAnsi" w:hint="eastAsia"/>
          </w:rPr>
          <w:t>ここでの</w:t>
        </w:r>
      </w:ins>
      <w:r w:rsidR="00040EC1" w:rsidRPr="00F12F55">
        <w:rPr>
          <w:rFonts w:eastAsiaTheme="minorHAnsi"/>
        </w:rPr>
        <w:t>層とは重みとバイア</w:t>
      </w:r>
      <w:r w:rsidR="00040EC1" w:rsidRPr="00F12F55">
        <w:rPr>
          <w:rFonts w:eastAsiaTheme="minorHAnsi" w:hint="eastAsia"/>
        </w:rPr>
        <w:t>ス</w:t>
      </w:r>
      <w:r w:rsidR="00040EC1" w:rsidRPr="00F12F55">
        <w:rPr>
          <w:rFonts w:eastAsiaTheme="minorHAnsi"/>
        </w:rPr>
        <w:t>、活性化関数を用いた処理を</w:t>
      </w:r>
      <w:r w:rsidR="00040EC1" w:rsidRPr="0003720C">
        <w:rPr>
          <w:rFonts w:ascii="Times New Roman" w:eastAsiaTheme="minorHAnsi" w:hAnsi="Times New Roman" w:cs="Times New Roman"/>
        </w:rPr>
        <w:t>1</w:t>
      </w:r>
      <w:r w:rsidR="00040EC1" w:rsidRPr="00F12F55">
        <w:rPr>
          <w:rFonts w:eastAsiaTheme="minorHAnsi"/>
        </w:rPr>
        <w:t>回行う単位のことであり、通常のニューラルネットワークではこの層を重ねて構成している。ニューラルネットワークにおいて、外部から入力を受け取る層を入力層、外部に値を出力する層を出力層といい、前の層の出力を入力として処理を行い次の層の入力に対して値を出力する層を</w:t>
      </w:r>
      <w:ins w:id="61" w:author="櫻井 達也" w:date="2024-12-02T21:56:00Z">
        <w:r w:rsidR="004574D0">
          <w:rPr>
            <w:rFonts w:eastAsiaTheme="minorHAnsi" w:hint="eastAsia"/>
          </w:rPr>
          <w:t>「</w:t>
        </w:r>
      </w:ins>
      <w:r w:rsidR="00040EC1" w:rsidRPr="00F12F55">
        <w:rPr>
          <w:rFonts w:eastAsiaTheme="minorHAnsi"/>
        </w:rPr>
        <w:t>隠れ層</w:t>
      </w:r>
      <w:ins w:id="62" w:author="櫻井 達也" w:date="2024-12-02T21:56:00Z">
        <w:r w:rsidR="004574D0">
          <w:rPr>
            <w:rFonts w:eastAsiaTheme="minorHAnsi" w:hint="eastAsia"/>
          </w:rPr>
          <w:t>」</w:t>
        </w:r>
      </w:ins>
      <w:r w:rsidR="00040EC1" w:rsidRPr="00F12F55">
        <w:rPr>
          <w:rFonts w:eastAsiaTheme="minorHAnsi"/>
        </w:rPr>
        <w:t>という。また、入力層から隠れ層、出力層へ値を前に進め出力を求める処理を伝播という。ニューラルネットワークを用いた学習では、入力に対して得られた出力をより正確にするために重みとバイアスを更新する誤差逆伝</w:t>
      </w:r>
      <w:r w:rsidR="00040EC1" w:rsidRPr="00F12F55">
        <w:rPr>
          <w:rFonts w:eastAsiaTheme="minorHAnsi" w:hint="eastAsia"/>
        </w:rPr>
        <w:t>播法を用いる。誤差逆伝播法では伝播の処理とは逆向きに</w:t>
      </w:r>
      <w:r w:rsidR="00040EC1" w:rsidRPr="00F12F55">
        <w:rPr>
          <w:rFonts w:eastAsiaTheme="minorHAnsi"/>
        </w:rPr>
        <w:t>、出力の値と正解の値の誤差から重みとバイアスを調整する</w:t>
      </w:r>
      <w:r w:rsidR="00117FBE" w:rsidRPr="0003720C">
        <w:rPr>
          <w:rFonts w:ascii="Times New Roman" w:eastAsiaTheme="minorHAnsi" w:hAnsi="Times New Roman" w:cs="Times New Roman"/>
          <w:vertAlign w:val="superscript"/>
        </w:rPr>
        <w:t>4</w:t>
      </w:r>
      <w:r w:rsidR="00117FBE" w:rsidRPr="00F12F55">
        <w:rPr>
          <w:rFonts w:eastAsiaTheme="minorHAnsi" w:hint="eastAsia"/>
          <w:vertAlign w:val="superscript"/>
        </w:rPr>
        <w:t>）</w:t>
      </w:r>
      <w:r w:rsidR="00040EC1" w:rsidRPr="00F12F55">
        <w:rPr>
          <w:rFonts w:eastAsiaTheme="minorHAnsi"/>
        </w:rPr>
        <w:t>。</w:t>
      </w:r>
    </w:p>
    <w:p w14:paraId="49C6130D" w14:textId="1BB72F7D" w:rsidR="003D7E01" w:rsidRPr="00F12F55" w:rsidRDefault="009F5AAE" w:rsidP="009F5AAE">
      <w:pPr>
        <w:jc w:val="center"/>
        <w:rPr>
          <w:rFonts w:eastAsiaTheme="minorHAnsi"/>
        </w:rPr>
      </w:pPr>
      <w:r w:rsidRPr="00F12F55">
        <w:rPr>
          <w:rFonts w:eastAsiaTheme="minorHAnsi" w:hint="eastAsia"/>
          <w:noProof/>
        </w:rPr>
        <w:lastRenderedPageBreak/>
        <w:drawing>
          <wp:inline distT="0" distB="0" distL="0" distR="0" wp14:anchorId="63E1A022" wp14:editId="66A63EF0">
            <wp:extent cx="2575560" cy="1737995"/>
            <wp:effectExtent l="0" t="0" r="0" b="0"/>
            <wp:docPr id="194959339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1643" cy="1748848"/>
                    </a:xfrm>
                    <a:prstGeom prst="rect">
                      <a:avLst/>
                    </a:prstGeom>
                    <a:noFill/>
                    <a:ln>
                      <a:noFill/>
                    </a:ln>
                  </pic:spPr>
                </pic:pic>
              </a:graphicData>
            </a:graphic>
          </wp:inline>
        </w:drawing>
      </w:r>
    </w:p>
    <w:p w14:paraId="29B952C3" w14:textId="6087FF89" w:rsidR="009F5AAE" w:rsidRDefault="009F5AAE" w:rsidP="009F5AAE">
      <w:pPr>
        <w:jc w:val="center"/>
        <w:rPr>
          <w:ins w:id="63" w:author="櫻井 達也" w:date="2024-12-02T21:57:00Z"/>
          <w:rFonts w:eastAsiaTheme="minorHAnsi"/>
        </w:rPr>
      </w:pPr>
      <w:commentRangeStart w:id="64"/>
      <w:r w:rsidRPr="00F12F55">
        <w:rPr>
          <w:rFonts w:eastAsiaTheme="minorHAnsi" w:hint="eastAsia"/>
        </w:rPr>
        <w:t>図</w:t>
      </w:r>
      <w:r w:rsidRPr="0003720C">
        <w:rPr>
          <w:rFonts w:ascii="Times New Roman" w:eastAsiaTheme="minorHAnsi" w:hAnsi="Times New Roman" w:cs="Times New Roman"/>
        </w:rPr>
        <w:t>1</w:t>
      </w:r>
      <w:r w:rsidRPr="00F12F55">
        <w:rPr>
          <w:rFonts w:eastAsiaTheme="minorHAnsi" w:hint="eastAsia"/>
        </w:rPr>
        <w:t xml:space="preserve"> ニューラルネットワークのイメージ</w:t>
      </w:r>
      <w:commentRangeEnd w:id="64"/>
      <w:r w:rsidR="004574D0">
        <w:rPr>
          <w:rStyle w:val="ae"/>
        </w:rPr>
        <w:commentReference w:id="64"/>
      </w:r>
    </w:p>
    <w:p w14:paraId="5C631A7C" w14:textId="77777777" w:rsidR="004574D0" w:rsidRPr="00F12F55" w:rsidRDefault="004574D0" w:rsidP="009F5AAE">
      <w:pPr>
        <w:jc w:val="center"/>
        <w:rPr>
          <w:rFonts w:eastAsiaTheme="minorHAnsi" w:hint="eastAsia"/>
        </w:rPr>
      </w:pPr>
    </w:p>
    <w:p w14:paraId="4CC4B5C2" w14:textId="4312897F" w:rsidR="00040EC1" w:rsidRPr="0003720C" w:rsidRDefault="003D7E01" w:rsidP="003D7E01">
      <w:pPr>
        <w:rPr>
          <w:rFonts w:ascii="Times New Roman" w:eastAsiaTheme="minorHAnsi" w:hAnsi="Times New Roman" w:cs="Times New Roman"/>
        </w:rPr>
      </w:pPr>
      <w:r w:rsidRPr="0003720C">
        <w:rPr>
          <w:rFonts w:ascii="Times New Roman" w:eastAsiaTheme="minorHAnsi" w:hAnsi="Times New Roman" w:cs="Times New Roman"/>
        </w:rPr>
        <w:t>2.3</w:t>
      </w:r>
      <w:r w:rsidR="003C6C9A" w:rsidRPr="0003720C">
        <w:rPr>
          <w:rFonts w:ascii="Times New Roman" w:eastAsiaTheme="minorHAnsi" w:hAnsi="Times New Roman" w:cs="Times New Roman"/>
        </w:rPr>
        <w:t xml:space="preserve">　</w:t>
      </w:r>
      <w:r w:rsidRPr="0003720C">
        <w:rPr>
          <w:rFonts w:ascii="Times New Roman" w:eastAsiaTheme="minorHAnsi" w:hAnsi="Times New Roman" w:cs="Times New Roman"/>
        </w:rPr>
        <w:t>DNN</w:t>
      </w:r>
      <w:ins w:id="65" w:author="櫻井 達也" w:date="2024-12-02T21:57:00Z">
        <w:r w:rsidR="007A4612" w:rsidRPr="00F12F55">
          <w:rPr>
            <w:rFonts w:eastAsiaTheme="minorHAnsi" w:hint="eastAsia"/>
          </w:rPr>
          <w:t>（</w:t>
        </w:r>
        <w:r w:rsidR="007A4612" w:rsidRPr="0003720C">
          <w:rPr>
            <w:rFonts w:ascii="Times New Roman" w:eastAsiaTheme="minorHAnsi" w:hAnsi="Times New Roman" w:cs="Times New Roman"/>
          </w:rPr>
          <w:t>Deep Neural Network</w:t>
        </w:r>
        <w:r w:rsidR="007A4612" w:rsidRPr="00F12F55">
          <w:rPr>
            <w:rFonts w:eastAsiaTheme="minorHAnsi"/>
          </w:rPr>
          <w:t>）</w:t>
        </w:r>
      </w:ins>
    </w:p>
    <w:p w14:paraId="10DBE688" w14:textId="490E424E" w:rsidR="003C6C9A" w:rsidRPr="00F12F55" w:rsidRDefault="00040EC1" w:rsidP="008233E3">
      <w:pPr>
        <w:ind w:firstLineChars="100" w:firstLine="210"/>
        <w:rPr>
          <w:rFonts w:eastAsiaTheme="minorHAnsi"/>
        </w:rPr>
      </w:pPr>
      <w:r w:rsidRPr="00F12F55">
        <w:rPr>
          <w:rFonts w:eastAsiaTheme="minorHAnsi" w:hint="eastAsia"/>
        </w:rPr>
        <w:t>本研究で用いる</w:t>
      </w:r>
      <w:r w:rsidRPr="0003720C">
        <w:rPr>
          <w:rFonts w:ascii="Times New Roman" w:eastAsiaTheme="minorHAnsi" w:hAnsi="Times New Roman" w:cs="Times New Roman"/>
        </w:rPr>
        <w:t>DNN</w:t>
      </w:r>
      <w:r w:rsidRPr="00F12F55">
        <w:rPr>
          <w:rFonts w:eastAsiaTheme="minorHAnsi" w:hint="eastAsia"/>
        </w:rPr>
        <w:t>は機械学習の一種であり、ニューラルネットワークの中華層が多層になった、多層ニューラルネットワーク</w:t>
      </w:r>
      <w:del w:id="66" w:author="櫻井 達也" w:date="2024-12-02T21:57:00Z">
        <w:r w:rsidRPr="00F12F55" w:rsidDel="007A4612">
          <w:rPr>
            <w:rFonts w:eastAsiaTheme="minorHAnsi" w:hint="eastAsia"/>
          </w:rPr>
          <w:delText>（</w:delText>
        </w:r>
        <w:r w:rsidRPr="0003720C" w:rsidDel="007A4612">
          <w:rPr>
            <w:rFonts w:ascii="Times New Roman" w:eastAsiaTheme="minorHAnsi" w:hAnsi="Times New Roman" w:cs="Times New Roman"/>
          </w:rPr>
          <w:delText>Deep Neural Network</w:delText>
        </w:r>
        <w:r w:rsidRPr="00F12F55" w:rsidDel="007A4612">
          <w:rPr>
            <w:rFonts w:eastAsiaTheme="minorHAnsi"/>
          </w:rPr>
          <w:delText>）</w:delText>
        </w:r>
      </w:del>
      <w:r w:rsidRPr="00F12F55">
        <w:rPr>
          <w:rFonts w:eastAsiaTheme="minorHAnsi"/>
        </w:rPr>
        <w:t>を用いた機械学習手法の総称である。従来は人が設計した特徴量を用いて機械学習を行っていたが、ディープラーニングは機械が自ら特徴を設計、抽出し、学習を行う。その結果ディープラーニングを用いた手法は従来手法よりも高い識別率を示している。</w:t>
      </w:r>
      <w:r w:rsidRPr="0003720C">
        <w:rPr>
          <w:rFonts w:ascii="Times New Roman" w:eastAsiaTheme="minorHAnsi" w:hAnsi="Times New Roman" w:cs="Times New Roman"/>
        </w:rPr>
        <w:t>DNN</w:t>
      </w:r>
      <w:r w:rsidRPr="00F12F55">
        <w:rPr>
          <w:rFonts w:eastAsiaTheme="minorHAnsi"/>
        </w:rPr>
        <w:t>は機械学習の技術として幅広い分野での利用が進められており、画像認識、音声認識、翻訳等といった場面で使用されている。</w:t>
      </w:r>
    </w:p>
    <w:p w14:paraId="33D91C21" w14:textId="5C7245A8" w:rsidR="003C6C9A" w:rsidRPr="00F12F55" w:rsidRDefault="003C6C9A" w:rsidP="003C6C9A">
      <w:pPr>
        <w:rPr>
          <w:rFonts w:eastAsiaTheme="minorHAnsi"/>
        </w:rPr>
      </w:pPr>
    </w:p>
    <w:p w14:paraId="06CA3CA9" w14:textId="77777777" w:rsidR="00040EC1" w:rsidRPr="00F12F55" w:rsidRDefault="00040EC1" w:rsidP="00040EC1">
      <w:pPr>
        <w:rPr>
          <w:rFonts w:eastAsiaTheme="minorHAnsi"/>
        </w:rPr>
      </w:pPr>
      <w:r w:rsidRPr="0003720C">
        <w:rPr>
          <w:rFonts w:ascii="Times New Roman" w:eastAsiaTheme="minorHAnsi" w:hAnsi="Times New Roman" w:cs="Times New Roman"/>
        </w:rPr>
        <w:t>3.</w:t>
      </w:r>
      <w:r w:rsidRPr="00F12F55">
        <w:rPr>
          <w:rFonts w:eastAsiaTheme="minorHAnsi" w:hint="eastAsia"/>
        </w:rPr>
        <w:t xml:space="preserve">　研究手法</w:t>
      </w:r>
    </w:p>
    <w:p w14:paraId="15D99E53" w14:textId="2D880D90" w:rsidR="00117FBE" w:rsidRDefault="00040EC1" w:rsidP="00FA0E85">
      <w:pPr>
        <w:ind w:firstLineChars="100" w:firstLine="210"/>
        <w:rPr>
          <w:ins w:id="67" w:author="櫻井 達也" w:date="2024-12-02T21:59:00Z"/>
          <w:rFonts w:eastAsiaTheme="minorHAnsi"/>
        </w:rPr>
      </w:pPr>
      <w:r w:rsidRPr="00F12F55">
        <w:rPr>
          <w:rFonts w:eastAsiaTheme="minorHAnsi" w:hint="eastAsia"/>
        </w:rPr>
        <w:t>本研究において</w:t>
      </w:r>
      <w:ins w:id="68" w:author="櫻井 達也" w:date="2024-12-02T21:58:00Z">
        <w:r w:rsidR="007A4612">
          <w:rPr>
            <w:rFonts w:eastAsiaTheme="minorHAnsi" w:hint="eastAsia"/>
          </w:rPr>
          <w:t>、</w:t>
        </w:r>
      </w:ins>
      <w:r w:rsidRPr="00F12F55">
        <w:rPr>
          <w:rFonts w:eastAsiaTheme="minorHAnsi" w:hint="eastAsia"/>
        </w:rPr>
        <w:t>高濃度を</w:t>
      </w:r>
      <w:commentRangeStart w:id="69"/>
      <w:r w:rsidRPr="00F12F55">
        <w:rPr>
          <w:rFonts w:eastAsiaTheme="minorHAnsi" w:hint="eastAsia"/>
        </w:rPr>
        <w:t>優位</w:t>
      </w:r>
      <w:commentRangeEnd w:id="69"/>
      <w:r w:rsidR="007A4612">
        <w:rPr>
          <w:rStyle w:val="ae"/>
        </w:rPr>
        <w:commentReference w:id="69"/>
      </w:r>
      <w:r w:rsidRPr="00F12F55">
        <w:rPr>
          <w:rFonts w:eastAsiaTheme="minorHAnsi" w:hint="eastAsia"/>
        </w:rPr>
        <w:t>に予測できるモデルを作成できることが目的である。</w:t>
      </w:r>
      <w:r w:rsidR="00F54046" w:rsidRPr="00F12F55">
        <w:rPr>
          <w:rFonts w:eastAsiaTheme="minorHAnsi" w:hint="eastAsia"/>
        </w:rPr>
        <w:t>単一点において、</w:t>
      </w:r>
      <w:commentRangeStart w:id="70"/>
      <w:r w:rsidR="00F54046" w:rsidRPr="00F12F55">
        <w:rPr>
          <w:rFonts w:eastAsiaTheme="minorHAnsi" w:hint="eastAsia"/>
        </w:rPr>
        <w:t>これ</w:t>
      </w:r>
      <w:commentRangeEnd w:id="70"/>
      <w:r w:rsidR="00FB3A26">
        <w:rPr>
          <w:rStyle w:val="ae"/>
        </w:rPr>
        <w:commentReference w:id="70"/>
      </w:r>
      <w:r w:rsidR="00F54046" w:rsidRPr="00F12F55">
        <w:rPr>
          <w:rFonts w:eastAsiaTheme="minorHAnsi" w:hint="eastAsia"/>
        </w:rPr>
        <w:t>を満たす特徴量の探索を行った。</w:t>
      </w:r>
    </w:p>
    <w:p w14:paraId="577D1D69" w14:textId="77777777" w:rsidR="00FB3A26" w:rsidRPr="00F12F55" w:rsidRDefault="00FB3A26" w:rsidP="00FA0E85">
      <w:pPr>
        <w:ind w:firstLineChars="100" w:firstLine="210"/>
        <w:rPr>
          <w:rFonts w:eastAsiaTheme="minorHAnsi" w:hint="eastAsia"/>
        </w:rPr>
      </w:pPr>
    </w:p>
    <w:p w14:paraId="4ACB2BEB" w14:textId="41020C95" w:rsidR="003C6C9A" w:rsidRPr="00F12F55" w:rsidRDefault="003C6C9A" w:rsidP="00040EC1">
      <w:pPr>
        <w:rPr>
          <w:rFonts w:eastAsiaTheme="minorHAnsi"/>
        </w:rPr>
      </w:pPr>
      <w:r w:rsidRPr="0003720C">
        <w:rPr>
          <w:rFonts w:ascii="Times New Roman" w:eastAsiaTheme="minorHAnsi" w:hAnsi="Times New Roman" w:cs="Times New Roman"/>
        </w:rPr>
        <w:t xml:space="preserve">3.1 </w:t>
      </w:r>
      <w:r w:rsidRPr="00F12F55">
        <w:rPr>
          <w:rFonts w:eastAsiaTheme="minorHAnsi" w:hint="eastAsia"/>
        </w:rPr>
        <w:t>対象地点</w:t>
      </w:r>
    </w:p>
    <w:p w14:paraId="2021EB0F" w14:textId="18825E76" w:rsidR="00F54046" w:rsidRPr="00F12F55" w:rsidRDefault="003C6C9A" w:rsidP="008233E3">
      <w:pPr>
        <w:ind w:firstLineChars="100" w:firstLine="210"/>
        <w:jc w:val="left"/>
        <w:rPr>
          <w:rFonts w:eastAsiaTheme="minorHAnsi"/>
        </w:rPr>
      </w:pPr>
      <w:r w:rsidRPr="00F12F55">
        <w:rPr>
          <w:rFonts w:eastAsiaTheme="minorHAnsi" w:hint="eastAsia"/>
        </w:rPr>
        <w:t>本実験において</w:t>
      </w:r>
      <w:r w:rsidR="00F54046" w:rsidRPr="00F12F55">
        <w:rPr>
          <w:rFonts w:eastAsiaTheme="minorHAnsi" w:hint="eastAsia"/>
        </w:rPr>
        <w:t>先行研究</w:t>
      </w:r>
      <w:r w:rsidR="00F54046" w:rsidRPr="0003720C">
        <w:rPr>
          <w:rFonts w:ascii="Times New Roman" w:eastAsiaTheme="minorHAnsi" w:hAnsi="Times New Roman" w:cs="Times New Roman"/>
          <w:vertAlign w:val="superscript"/>
        </w:rPr>
        <w:t>3</w:t>
      </w:r>
      <w:r w:rsidR="00F54046" w:rsidRPr="00F12F55">
        <w:rPr>
          <w:rFonts w:eastAsiaTheme="minorHAnsi" w:hint="eastAsia"/>
          <w:vertAlign w:val="superscript"/>
        </w:rPr>
        <w:t>)</w:t>
      </w:r>
      <w:r w:rsidR="00F54046" w:rsidRPr="00F12F55">
        <w:rPr>
          <w:rFonts w:eastAsiaTheme="minorHAnsi" w:hint="eastAsia"/>
        </w:rPr>
        <w:t>との比較を行うため先行研究でテスト地点として選定されていた地点を対象とした。なお、その地点</w:t>
      </w:r>
      <w:r w:rsidR="008233E3" w:rsidRPr="00F12F55">
        <w:rPr>
          <w:rFonts w:eastAsiaTheme="minorHAnsi" w:hint="eastAsia"/>
        </w:rPr>
        <w:t>は</w:t>
      </w:r>
      <w:ins w:id="71" w:author="櫻井 達也" w:date="2024-12-02T21:59:00Z">
        <w:r w:rsidR="00FB3A26">
          <w:rPr>
            <w:rFonts w:eastAsiaTheme="minorHAnsi" w:hint="eastAsia"/>
          </w:rPr>
          <w:t>図</w:t>
        </w:r>
      </w:ins>
      <w:ins w:id="72" w:author="櫻井 達也" w:date="2024-12-02T22:00:00Z">
        <w:r w:rsidR="00FB3A26">
          <w:rPr>
            <w:rFonts w:eastAsiaTheme="minorHAnsi" w:hint="eastAsia"/>
          </w:rPr>
          <w:t>2に示した</w:t>
        </w:r>
      </w:ins>
      <w:r w:rsidR="00F54046" w:rsidRPr="00F12F55">
        <w:rPr>
          <w:rFonts w:eastAsiaTheme="minorHAnsi"/>
        </w:rPr>
        <w:t>東秩父、鴻巣、幸手</w:t>
      </w:r>
      <w:r w:rsidR="00F54046" w:rsidRPr="00F12F55">
        <w:rPr>
          <w:rFonts w:eastAsiaTheme="minorHAnsi" w:hint="eastAsia"/>
        </w:rPr>
        <w:t>、</w:t>
      </w:r>
      <w:r w:rsidR="00F54046" w:rsidRPr="00F12F55">
        <w:rPr>
          <w:rFonts w:eastAsiaTheme="minorHAnsi"/>
        </w:rPr>
        <w:t>東青梅、所沢、草加</w:t>
      </w:r>
      <w:r w:rsidR="00B56EE7" w:rsidRPr="00F12F55">
        <w:rPr>
          <w:rFonts w:eastAsiaTheme="minorHAnsi" w:hint="eastAsia"/>
        </w:rPr>
        <w:t>、</w:t>
      </w:r>
      <w:r w:rsidR="00F54046" w:rsidRPr="00F12F55">
        <w:rPr>
          <w:rFonts w:eastAsiaTheme="minorHAnsi"/>
        </w:rPr>
        <w:t>多摩市愛宕、世田谷区、南葛西</w:t>
      </w:r>
      <w:r w:rsidR="00B56EE7" w:rsidRPr="00F12F55">
        <w:rPr>
          <w:rFonts w:eastAsiaTheme="minorHAnsi" w:hint="eastAsia"/>
        </w:rPr>
        <w:t>の</w:t>
      </w:r>
      <w:ins w:id="73" w:author="櫻井 達也" w:date="2024-12-02T22:00:00Z">
        <w:r w:rsidR="00FB3A26">
          <w:rPr>
            <w:rFonts w:eastAsiaTheme="minorHAnsi" w:hint="eastAsia"/>
          </w:rPr>
          <w:t>計</w:t>
        </w:r>
      </w:ins>
      <w:r w:rsidR="00B56EE7" w:rsidRPr="0003720C">
        <w:rPr>
          <w:rFonts w:ascii="Times New Roman" w:eastAsiaTheme="minorHAnsi" w:hAnsi="Times New Roman" w:cs="Times New Roman"/>
        </w:rPr>
        <w:t>9</w:t>
      </w:r>
      <w:r w:rsidR="00B56EE7" w:rsidRPr="00F12F55">
        <w:rPr>
          <w:rFonts w:eastAsiaTheme="minorHAnsi" w:hint="eastAsia"/>
        </w:rPr>
        <w:t>地点である。</w:t>
      </w:r>
    </w:p>
    <w:p w14:paraId="40FC5D7F" w14:textId="59348BED" w:rsidR="00B56EE7" w:rsidRPr="00F12F55" w:rsidRDefault="00B56EE7" w:rsidP="00B56EE7">
      <w:pPr>
        <w:jc w:val="center"/>
        <w:rPr>
          <w:rFonts w:eastAsiaTheme="minorHAnsi"/>
        </w:rPr>
      </w:pPr>
      <w:r w:rsidRPr="00F12F55">
        <w:rPr>
          <w:rFonts w:eastAsiaTheme="minorHAnsi"/>
          <w:noProof/>
        </w:rPr>
        <w:drawing>
          <wp:inline distT="0" distB="0" distL="0" distR="0" wp14:anchorId="4FE8E2C8" wp14:editId="2FE65A2D">
            <wp:extent cx="3843020" cy="1996440"/>
            <wp:effectExtent l="0" t="0" r="5080" b="3810"/>
            <wp:docPr id="3376851" name="図 1" descr="マッ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851" name="図 1" descr="マップ&#10;&#10;自動的に生成された説明"/>
                    <pic:cNvPicPr/>
                  </pic:nvPicPr>
                  <pic:blipFill>
                    <a:blip r:embed="rId14"/>
                    <a:stretch>
                      <a:fillRect/>
                    </a:stretch>
                  </pic:blipFill>
                  <pic:spPr>
                    <a:xfrm>
                      <a:off x="0" y="0"/>
                      <a:ext cx="3904143" cy="2028193"/>
                    </a:xfrm>
                    <a:prstGeom prst="rect">
                      <a:avLst/>
                    </a:prstGeom>
                  </pic:spPr>
                </pic:pic>
              </a:graphicData>
            </a:graphic>
          </wp:inline>
        </w:drawing>
      </w:r>
    </w:p>
    <w:p w14:paraId="2EDCFAC3" w14:textId="6B391BC8" w:rsidR="003C6C9A" w:rsidRPr="00F12F55" w:rsidRDefault="00B56EE7" w:rsidP="00B56EE7">
      <w:pPr>
        <w:jc w:val="center"/>
        <w:rPr>
          <w:rFonts w:eastAsiaTheme="minorHAnsi"/>
        </w:rPr>
      </w:pPr>
      <w:r w:rsidRPr="00F12F55">
        <w:rPr>
          <w:rFonts w:eastAsiaTheme="minorHAnsi" w:hint="eastAsia"/>
        </w:rPr>
        <w:t>図</w:t>
      </w:r>
      <w:r w:rsidRPr="0003720C">
        <w:rPr>
          <w:rFonts w:ascii="Times New Roman" w:eastAsiaTheme="minorHAnsi" w:hAnsi="Times New Roman" w:cs="Times New Roman"/>
        </w:rPr>
        <w:t>2</w:t>
      </w:r>
      <w:r w:rsidRPr="00F12F55">
        <w:rPr>
          <w:rFonts w:eastAsiaTheme="minorHAnsi" w:hint="eastAsia"/>
        </w:rPr>
        <w:t xml:space="preserve">　</w:t>
      </w:r>
      <w:r w:rsidR="008233E3" w:rsidRPr="00F12F55">
        <w:rPr>
          <w:rFonts w:eastAsiaTheme="minorHAnsi" w:hint="eastAsia"/>
        </w:rPr>
        <w:t>対象地点</w:t>
      </w:r>
    </w:p>
    <w:p w14:paraId="153BF5CF" w14:textId="06091B09" w:rsidR="009E08BB" w:rsidRPr="00F12F55" w:rsidDel="00903665" w:rsidRDefault="009E08BB" w:rsidP="00B56EE7">
      <w:pPr>
        <w:jc w:val="center"/>
        <w:rPr>
          <w:del w:id="74" w:author="櫻井 達也" w:date="2024-12-02T22:00:00Z"/>
          <w:rFonts w:eastAsiaTheme="minorHAnsi"/>
        </w:rPr>
      </w:pPr>
    </w:p>
    <w:p w14:paraId="35D0AB0B" w14:textId="77777777" w:rsidR="009E08BB" w:rsidRPr="00F12F55" w:rsidRDefault="009E08BB" w:rsidP="00B56EE7">
      <w:pPr>
        <w:jc w:val="center"/>
        <w:rPr>
          <w:rFonts w:eastAsiaTheme="minorHAnsi"/>
        </w:rPr>
      </w:pPr>
    </w:p>
    <w:p w14:paraId="0573C106" w14:textId="37435E59" w:rsidR="00040EC1" w:rsidRPr="00F12F55" w:rsidRDefault="00040EC1" w:rsidP="00040EC1">
      <w:pPr>
        <w:rPr>
          <w:rFonts w:eastAsiaTheme="minorHAnsi"/>
        </w:rPr>
      </w:pPr>
      <w:r w:rsidRPr="0003720C">
        <w:rPr>
          <w:rFonts w:ascii="Times New Roman" w:eastAsiaTheme="minorHAnsi" w:hAnsi="Times New Roman" w:cs="Times New Roman"/>
        </w:rPr>
        <w:t>3.</w:t>
      </w:r>
      <w:r w:rsidR="00FA0E85" w:rsidRPr="0003720C">
        <w:rPr>
          <w:rFonts w:ascii="Times New Roman" w:eastAsiaTheme="minorHAnsi" w:hAnsi="Times New Roman" w:cs="Times New Roman"/>
        </w:rPr>
        <w:t>2</w:t>
      </w:r>
      <w:r w:rsidR="00FA0E85" w:rsidRPr="00F12F55">
        <w:rPr>
          <w:rFonts w:eastAsiaTheme="minorHAnsi" w:hint="eastAsia"/>
        </w:rPr>
        <w:t xml:space="preserve">　</w:t>
      </w:r>
      <w:r w:rsidRPr="00F12F55">
        <w:rPr>
          <w:rFonts w:eastAsiaTheme="minorHAnsi" w:hint="eastAsia"/>
        </w:rPr>
        <w:t>使用データ</w:t>
      </w:r>
    </w:p>
    <w:p w14:paraId="51DC4E98" w14:textId="4E614F69" w:rsidR="00EB7C64" w:rsidRPr="00F12F55" w:rsidRDefault="00040EC1" w:rsidP="00EB7C64">
      <w:pPr>
        <w:ind w:firstLineChars="100" w:firstLine="210"/>
        <w:rPr>
          <w:rFonts w:eastAsiaTheme="minorHAnsi"/>
        </w:rPr>
      </w:pPr>
      <w:r w:rsidRPr="00F12F55">
        <w:rPr>
          <w:rFonts w:eastAsiaTheme="minorHAnsi" w:hint="eastAsia"/>
        </w:rPr>
        <w:t>使用</w:t>
      </w:r>
      <w:del w:id="75" w:author="櫻井 達也" w:date="2024-12-02T22:00:00Z">
        <w:r w:rsidRPr="00F12F55" w:rsidDel="00F32B9B">
          <w:rPr>
            <w:rFonts w:eastAsiaTheme="minorHAnsi" w:hint="eastAsia"/>
          </w:rPr>
          <w:delText>する</w:delText>
        </w:r>
      </w:del>
      <w:r w:rsidRPr="00F12F55">
        <w:rPr>
          <w:rFonts w:eastAsiaTheme="minorHAnsi" w:hint="eastAsia"/>
        </w:rPr>
        <w:t>データ</w:t>
      </w:r>
      <w:ins w:id="76" w:author="櫻井 達也" w:date="2024-12-02T22:00:00Z">
        <w:r w:rsidR="00F32B9B">
          <w:rPr>
            <w:rFonts w:eastAsiaTheme="minorHAnsi" w:hint="eastAsia"/>
          </w:rPr>
          <w:t>に</w:t>
        </w:r>
      </w:ins>
      <w:r w:rsidRPr="00F12F55">
        <w:rPr>
          <w:rFonts w:eastAsiaTheme="minorHAnsi" w:hint="eastAsia"/>
        </w:rPr>
        <w:t>は</w:t>
      </w:r>
      <w:ins w:id="77" w:author="櫻井 達也" w:date="2024-12-02T22:00:00Z">
        <w:r w:rsidR="00F32B9B">
          <w:rPr>
            <w:rFonts w:eastAsiaTheme="minorHAnsi" w:hint="eastAsia"/>
          </w:rPr>
          <w:t>、</w:t>
        </w:r>
      </w:ins>
      <w:r w:rsidRPr="00F12F55">
        <w:rPr>
          <w:rFonts w:eastAsiaTheme="minorHAnsi" w:hint="eastAsia"/>
        </w:rPr>
        <w:t>国立環境研究所</w:t>
      </w:r>
      <w:r w:rsidR="001C2440" w:rsidRPr="00F12F55">
        <w:rPr>
          <w:rFonts w:eastAsiaTheme="minorHAnsi" w:hint="eastAsia"/>
        </w:rPr>
        <w:t>の測定物質全ての</w:t>
      </w:r>
      <w:r w:rsidRPr="00F12F55">
        <w:rPr>
          <w:rFonts w:eastAsiaTheme="minorHAnsi" w:hint="eastAsia"/>
        </w:rPr>
        <w:t>時間値データを用いた。</w:t>
      </w:r>
      <w:r w:rsidR="001C2440" w:rsidRPr="00F12F55">
        <w:rPr>
          <w:rFonts w:eastAsiaTheme="minorHAnsi" w:hint="eastAsia"/>
        </w:rPr>
        <w:t>データの前処理として</w:t>
      </w:r>
      <w:ins w:id="78" w:author="櫻井 達也" w:date="2024-12-02T22:00:00Z">
        <w:r w:rsidR="00F32B9B">
          <w:rPr>
            <w:rFonts w:eastAsiaTheme="minorHAnsi" w:hint="eastAsia"/>
          </w:rPr>
          <w:t>、</w:t>
        </w:r>
      </w:ins>
      <w:r w:rsidR="001C2440" w:rsidRPr="00F12F55">
        <w:rPr>
          <w:rFonts w:eastAsiaTheme="minorHAnsi" w:hint="eastAsia"/>
        </w:rPr>
        <w:t>欠損値に関しては前後の値から線形補完を行い、正規化や標準化を行わず</w:t>
      </w:r>
      <w:r w:rsidR="003C6C9A" w:rsidRPr="00F12F55">
        <w:rPr>
          <w:rFonts w:eastAsiaTheme="minorHAnsi" w:hint="eastAsia"/>
        </w:rPr>
        <w:t>そのままのデータを投入した。</w:t>
      </w:r>
      <w:r w:rsidRPr="00F12F55">
        <w:rPr>
          <w:rFonts w:eastAsiaTheme="minorHAnsi" w:hint="eastAsia"/>
        </w:rPr>
        <w:t>また、データテーブルは下記の</w:t>
      </w:r>
      <w:r w:rsidR="009F5AAE" w:rsidRPr="00F12F55">
        <w:rPr>
          <w:rFonts w:eastAsiaTheme="minorHAnsi" w:hint="eastAsia"/>
        </w:rPr>
        <w:t>表</w:t>
      </w:r>
      <w:r w:rsidRPr="0003720C">
        <w:rPr>
          <w:rFonts w:ascii="Times New Roman" w:eastAsiaTheme="minorHAnsi" w:hAnsi="Times New Roman" w:cs="Times New Roman"/>
        </w:rPr>
        <w:t>1</w:t>
      </w:r>
      <w:r w:rsidRPr="00F12F55">
        <w:rPr>
          <w:rFonts w:eastAsiaTheme="minorHAnsi" w:hint="eastAsia"/>
        </w:rPr>
        <w:t>のようになっている。</w:t>
      </w:r>
      <w:r w:rsidR="009E08BB" w:rsidRPr="00F12F55">
        <w:rPr>
          <w:rFonts w:eastAsiaTheme="minorHAnsi" w:hint="eastAsia"/>
        </w:rPr>
        <w:t>ここで</w:t>
      </w:r>
      <w:r w:rsidR="009E08BB" w:rsidRPr="0003720C">
        <w:rPr>
          <w:rFonts w:ascii="Times New Roman" w:eastAsiaTheme="minorHAnsi" w:hAnsi="Times New Roman" w:cs="Times New Roman"/>
        </w:rPr>
        <w:t>t</w:t>
      </w:r>
      <w:r w:rsidR="009E08BB" w:rsidRPr="00F12F55">
        <w:rPr>
          <w:rFonts w:eastAsiaTheme="minorHAnsi" w:hint="eastAsia"/>
        </w:rPr>
        <w:t>はある日時のことを指し、目的変数として</w:t>
      </w:r>
      <w:r w:rsidR="00EB7C64" w:rsidRPr="0003720C">
        <w:rPr>
          <w:rFonts w:ascii="Times New Roman" w:eastAsiaTheme="minorHAnsi" w:hAnsi="Times New Roman" w:cs="Times New Roman"/>
        </w:rPr>
        <w:t>1</w:t>
      </w:r>
      <w:r w:rsidR="00EB7C64" w:rsidRPr="00F12F55">
        <w:rPr>
          <w:rFonts w:eastAsiaTheme="minorHAnsi" w:hint="eastAsia"/>
        </w:rPr>
        <w:t>~</w:t>
      </w:r>
      <w:r w:rsidR="00EB7C64" w:rsidRPr="0003720C">
        <w:rPr>
          <w:rFonts w:ascii="Times New Roman" w:eastAsiaTheme="minorHAnsi" w:hAnsi="Times New Roman" w:cs="Times New Roman"/>
        </w:rPr>
        <w:t>3</w:t>
      </w:r>
      <w:r w:rsidR="00EB7C64" w:rsidRPr="00F12F55">
        <w:rPr>
          <w:rFonts w:eastAsiaTheme="minorHAnsi" w:hint="eastAsia"/>
        </w:rPr>
        <w:t>時間後の</w:t>
      </w:r>
      <w:r w:rsidR="00EB7C64" w:rsidRPr="0003720C">
        <w:rPr>
          <w:rFonts w:ascii="Times New Roman" w:eastAsiaTheme="minorHAnsi" w:hAnsi="Times New Roman" w:cs="Times New Roman"/>
        </w:rPr>
        <w:t>Ox</w:t>
      </w:r>
      <w:r w:rsidR="00EB7C64" w:rsidRPr="00F12F55">
        <w:rPr>
          <w:rFonts w:eastAsiaTheme="minorHAnsi" w:hint="eastAsia"/>
        </w:rPr>
        <w:t>濃度があり、それに対する特徴量としてある日時</w:t>
      </w:r>
      <w:r w:rsidR="00EB7C64" w:rsidRPr="0003720C">
        <w:rPr>
          <w:rFonts w:ascii="Times New Roman" w:eastAsiaTheme="minorHAnsi" w:hAnsi="Times New Roman" w:cs="Times New Roman"/>
        </w:rPr>
        <w:t>t</w:t>
      </w:r>
      <w:r w:rsidR="00EB7C64" w:rsidRPr="00F12F55">
        <w:rPr>
          <w:rFonts w:eastAsiaTheme="minorHAnsi" w:hint="eastAsia"/>
        </w:rPr>
        <w:t>から</w:t>
      </w:r>
      <w:r w:rsidR="00EB7C64" w:rsidRPr="0003720C">
        <w:rPr>
          <w:rFonts w:ascii="Times New Roman" w:eastAsiaTheme="minorHAnsi" w:hAnsi="Times New Roman" w:cs="Times New Roman"/>
        </w:rPr>
        <w:t>24</w:t>
      </w:r>
      <w:r w:rsidR="00EB7C64" w:rsidRPr="00F12F55">
        <w:rPr>
          <w:rFonts w:eastAsiaTheme="minorHAnsi" w:hint="eastAsia"/>
        </w:rPr>
        <w:t>時間前までのデータを取り込んだ。</w:t>
      </w:r>
    </w:p>
    <w:p w14:paraId="56EA00D4" w14:textId="12BAC845" w:rsidR="001C2440" w:rsidRDefault="00EB7C64" w:rsidP="00EB7C64">
      <w:pPr>
        <w:ind w:firstLineChars="100" w:firstLine="210"/>
        <w:rPr>
          <w:ins w:id="79" w:author="櫻井 達也" w:date="2024-12-02T22:01:00Z"/>
          <w:rFonts w:eastAsiaTheme="minorHAnsi"/>
        </w:rPr>
      </w:pPr>
      <w:r w:rsidRPr="00F12F55">
        <w:rPr>
          <w:rFonts w:eastAsiaTheme="minorHAnsi" w:hint="eastAsia"/>
        </w:rPr>
        <w:t>対象期間は</w:t>
      </w:r>
      <w:ins w:id="80" w:author="櫻井 達也" w:date="2024-12-02T22:01:00Z">
        <w:r w:rsidR="00F32B9B">
          <w:rPr>
            <w:rFonts w:eastAsiaTheme="minorHAnsi" w:hint="eastAsia"/>
          </w:rPr>
          <w:t>以下の通りとし、</w:t>
        </w:r>
        <w:r w:rsidR="00F32B9B" w:rsidRPr="00F12F55">
          <w:rPr>
            <w:rFonts w:eastAsiaTheme="minorHAnsi" w:hint="eastAsia"/>
          </w:rPr>
          <w:t>この期間の予測を行わせた。</w:t>
        </w:r>
      </w:ins>
    </w:p>
    <w:p w14:paraId="22A1C8CC" w14:textId="77777777" w:rsidR="00F32B9B" w:rsidRPr="00F12F55" w:rsidRDefault="00F32B9B" w:rsidP="00EB7C64">
      <w:pPr>
        <w:ind w:firstLineChars="100" w:firstLine="210"/>
        <w:rPr>
          <w:rFonts w:eastAsiaTheme="minorHAnsi" w:hint="eastAsia"/>
        </w:rPr>
      </w:pPr>
    </w:p>
    <w:p w14:paraId="7ED4A2A0" w14:textId="7920DFD7" w:rsidR="00EB7C64" w:rsidRPr="00F12F55" w:rsidRDefault="00EB7C64" w:rsidP="00EB7C64">
      <w:pPr>
        <w:rPr>
          <w:rFonts w:eastAsiaTheme="minorHAnsi"/>
        </w:rPr>
      </w:pPr>
      <w:r w:rsidRPr="00F12F55">
        <w:rPr>
          <w:rFonts w:eastAsiaTheme="minorHAnsi"/>
        </w:rPr>
        <w:t>学習データ</w:t>
      </w:r>
      <w:r w:rsidRPr="00F12F55">
        <w:rPr>
          <w:rFonts w:eastAsiaTheme="minorHAnsi"/>
        </w:rPr>
        <w:tab/>
        <w:t>：</w:t>
      </w:r>
      <w:r w:rsidRPr="0003720C">
        <w:rPr>
          <w:rFonts w:ascii="Times New Roman" w:eastAsiaTheme="minorHAnsi" w:hAnsi="Times New Roman" w:cs="Times New Roman"/>
        </w:rPr>
        <w:t>2018</w:t>
      </w:r>
      <w:r w:rsidRPr="00F12F55">
        <w:rPr>
          <w:rFonts w:eastAsiaTheme="minorHAnsi"/>
        </w:rPr>
        <w:t xml:space="preserve">年　</w:t>
      </w:r>
      <w:r w:rsidRPr="0003720C">
        <w:rPr>
          <w:rFonts w:ascii="Times New Roman" w:eastAsiaTheme="minorHAnsi" w:hAnsi="Times New Roman" w:cs="Times New Roman"/>
        </w:rPr>
        <w:t>4</w:t>
      </w:r>
      <w:r w:rsidRPr="00F12F55">
        <w:rPr>
          <w:rFonts w:eastAsiaTheme="minorHAnsi"/>
        </w:rPr>
        <w:t>月</w:t>
      </w:r>
      <w:r w:rsidRPr="0003720C">
        <w:rPr>
          <w:rFonts w:ascii="Times New Roman" w:eastAsiaTheme="minorHAnsi" w:hAnsi="Times New Roman" w:cs="Times New Roman"/>
        </w:rPr>
        <w:t>1</w:t>
      </w:r>
      <w:r w:rsidRPr="00F12F55">
        <w:rPr>
          <w:rFonts w:eastAsiaTheme="minorHAnsi"/>
        </w:rPr>
        <w:t>日～</w:t>
      </w:r>
      <w:r w:rsidRPr="0003720C">
        <w:rPr>
          <w:rFonts w:ascii="Times New Roman" w:eastAsiaTheme="minorHAnsi" w:hAnsi="Times New Roman" w:cs="Times New Roman"/>
        </w:rPr>
        <w:t>3</w:t>
      </w:r>
      <w:r w:rsidRPr="00F12F55">
        <w:rPr>
          <w:rFonts w:eastAsiaTheme="minorHAnsi"/>
        </w:rPr>
        <w:t>月</w:t>
      </w:r>
      <w:r w:rsidRPr="0003720C">
        <w:rPr>
          <w:rFonts w:ascii="Times New Roman" w:eastAsiaTheme="minorHAnsi" w:hAnsi="Times New Roman" w:cs="Times New Roman"/>
        </w:rPr>
        <w:t>31</w:t>
      </w:r>
      <w:r w:rsidRPr="00F12F55">
        <w:rPr>
          <w:rFonts w:eastAsiaTheme="minorHAnsi"/>
        </w:rPr>
        <w:t>日（データ数</w:t>
      </w:r>
      <w:r w:rsidRPr="0003720C">
        <w:rPr>
          <w:rFonts w:ascii="Times New Roman" w:eastAsiaTheme="minorHAnsi" w:hAnsi="Times New Roman" w:cs="Times New Roman"/>
        </w:rPr>
        <w:t>n:8505</w:t>
      </w:r>
      <w:r w:rsidRPr="00F12F55">
        <w:rPr>
          <w:rFonts w:eastAsiaTheme="minorHAnsi"/>
        </w:rPr>
        <w:t>）</w:t>
      </w:r>
    </w:p>
    <w:p w14:paraId="6E233BA8" w14:textId="20DAFA54" w:rsidR="00EB7C64" w:rsidRPr="00F12F55" w:rsidRDefault="00EB7C64" w:rsidP="00EB7C64">
      <w:pPr>
        <w:rPr>
          <w:rFonts w:eastAsiaTheme="minorHAnsi"/>
        </w:rPr>
      </w:pPr>
      <w:r w:rsidRPr="00F12F55">
        <w:rPr>
          <w:rFonts w:eastAsiaTheme="minorHAnsi"/>
        </w:rPr>
        <w:t>テストデータ</w:t>
      </w:r>
      <w:r w:rsidRPr="00F12F55">
        <w:rPr>
          <w:rFonts w:eastAsiaTheme="minorHAnsi"/>
        </w:rPr>
        <w:tab/>
        <w:t>：</w:t>
      </w:r>
      <w:r w:rsidRPr="0003720C">
        <w:rPr>
          <w:rFonts w:ascii="Times New Roman" w:eastAsiaTheme="minorHAnsi" w:hAnsi="Times New Roman" w:cs="Times New Roman"/>
        </w:rPr>
        <w:t>2019</w:t>
      </w:r>
      <w:r w:rsidRPr="00F12F55">
        <w:rPr>
          <w:rFonts w:eastAsiaTheme="minorHAnsi"/>
        </w:rPr>
        <w:t xml:space="preserve">年　</w:t>
      </w:r>
      <w:r w:rsidRPr="0003720C">
        <w:rPr>
          <w:rFonts w:ascii="Times New Roman" w:eastAsiaTheme="minorHAnsi" w:hAnsi="Times New Roman" w:cs="Times New Roman"/>
        </w:rPr>
        <w:t>4</w:t>
      </w:r>
      <w:r w:rsidRPr="00F12F55">
        <w:rPr>
          <w:rFonts w:eastAsiaTheme="minorHAnsi"/>
        </w:rPr>
        <w:t>月</w:t>
      </w:r>
      <w:r w:rsidRPr="0003720C">
        <w:rPr>
          <w:rFonts w:ascii="Times New Roman" w:eastAsiaTheme="minorHAnsi" w:hAnsi="Times New Roman" w:cs="Times New Roman"/>
        </w:rPr>
        <w:t>1</w:t>
      </w:r>
      <w:r w:rsidRPr="00F12F55">
        <w:rPr>
          <w:rFonts w:eastAsiaTheme="minorHAnsi"/>
        </w:rPr>
        <w:t>日～</w:t>
      </w:r>
      <w:r w:rsidRPr="0003720C">
        <w:rPr>
          <w:rFonts w:ascii="Times New Roman" w:eastAsiaTheme="minorHAnsi" w:hAnsi="Times New Roman" w:cs="Times New Roman"/>
        </w:rPr>
        <w:t>3</w:t>
      </w:r>
      <w:r w:rsidRPr="00F12F55">
        <w:rPr>
          <w:rFonts w:eastAsiaTheme="minorHAnsi"/>
        </w:rPr>
        <w:t>月</w:t>
      </w:r>
      <w:r w:rsidRPr="0003720C">
        <w:rPr>
          <w:rFonts w:ascii="Times New Roman" w:eastAsiaTheme="minorHAnsi" w:hAnsi="Times New Roman" w:cs="Times New Roman"/>
        </w:rPr>
        <w:t>31</w:t>
      </w:r>
      <w:r w:rsidRPr="00F12F55">
        <w:rPr>
          <w:rFonts w:eastAsiaTheme="minorHAnsi"/>
        </w:rPr>
        <w:t>日（データ数</w:t>
      </w:r>
      <w:r w:rsidRPr="0003720C">
        <w:rPr>
          <w:rFonts w:ascii="Times New Roman" w:eastAsiaTheme="minorHAnsi" w:hAnsi="Times New Roman" w:cs="Times New Roman"/>
        </w:rPr>
        <w:t>n:8550</w:t>
      </w:r>
      <w:r w:rsidRPr="00F12F55">
        <w:rPr>
          <w:rFonts w:eastAsiaTheme="minorHAnsi"/>
        </w:rPr>
        <w:t>）</w:t>
      </w:r>
    </w:p>
    <w:p w14:paraId="313A1860" w14:textId="5B800706" w:rsidR="00EB7C64" w:rsidRPr="00F12F55" w:rsidRDefault="00EB7C64" w:rsidP="00EB7C64">
      <w:pPr>
        <w:rPr>
          <w:rFonts w:eastAsiaTheme="minorHAnsi"/>
        </w:rPr>
      </w:pPr>
      <w:del w:id="81" w:author="櫻井 達也" w:date="2024-12-02T22:01:00Z">
        <w:r w:rsidRPr="00F12F55" w:rsidDel="00F32B9B">
          <w:rPr>
            <w:rFonts w:eastAsiaTheme="minorHAnsi" w:hint="eastAsia"/>
          </w:rPr>
          <w:delText>とし、この期間の予測を行わせた。</w:delText>
        </w:r>
      </w:del>
    </w:p>
    <w:p w14:paraId="2AB7B8E6" w14:textId="39E148C9" w:rsidR="009F5AAE" w:rsidRPr="00F12F55" w:rsidRDefault="009F5AAE" w:rsidP="009F5AAE">
      <w:pPr>
        <w:ind w:firstLineChars="100" w:firstLine="210"/>
        <w:jc w:val="center"/>
        <w:rPr>
          <w:rFonts w:eastAsiaTheme="minorHAnsi"/>
        </w:rPr>
      </w:pPr>
      <w:r w:rsidRPr="00F12F55">
        <w:rPr>
          <w:rFonts w:eastAsiaTheme="minorHAnsi" w:hint="eastAsia"/>
        </w:rPr>
        <w:t>表</w:t>
      </w:r>
      <w:r w:rsidRPr="0003720C">
        <w:rPr>
          <w:rFonts w:ascii="Times New Roman" w:eastAsiaTheme="minorHAnsi" w:hAnsi="Times New Roman" w:cs="Times New Roman"/>
        </w:rPr>
        <w:t xml:space="preserve">1 </w:t>
      </w:r>
      <w:r w:rsidRPr="00F12F55">
        <w:rPr>
          <w:rFonts w:eastAsiaTheme="minorHAnsi" w:hint="eastAsia"/>
        </w:rPr>
        <w:t xml:space="preserve"> </w:t>
      </w:r>
      <w:r w:rsidRPr="0003720C">
        <w:rPr>
          <w:rFonts w:ascii="Times New Roman" w:eastAsiaTheme="minorHAnsi" w:hAnsi="Times New Roman" w:cs="Times New Roman"/>
        </w:rPr>
        <w:t>Ox</w:t>
      </w:r>
      <w:r w:rsidRPr="00F12F55">
        <w:rPr>
          <w:rFonts w:eastAsiaTheme="minorHAnsi" w:hint="eastAsia"/>
        </w:rPr>
        <w:t>濃度予測モデルに使用するデータセット構造</w:t>
      </w:r>
    </w:p>
    <w:p w14:paraId="2D8802D2" w14:textId="619EAA17" w:rsidR="00040EC1" w:rsidRDefault="00EB7C64" w:rsidP="009E08BB">
      <w:pPr>
        <w:jc w:val="center"/>
        <w:rPr>
          <w:ins w:id="82" w:author="櫻井 達也" w:date="2024-12-02T22:01:00Z"/>
          <w:rFonts w:eastAsiaTheme="minorHAnsi"/>
        </w:rPr>
      </w:pPr>
      <w:r w:rsidRPr="00F12F55">
        <w:rPr>
          <w:rFonts w:eastAsiaTheme="minorHAnsi"/>
          <w:noProof/>
        </w:rPr>
        <w:drawing>
          <wp:inline distT="0" distB="0" distL="0" distR="0" wp14:anchorId="53C2DCAF" wp14:editId="0AC1C937">
            <wp:extent cx="5311600" cy="1204064"/>
            <wp:effectExtent l="0" t="0" r="3810" b="0"/>
            <wp:docPr id="294979283"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79283" name="図 1" descr="テーブル&#10;&#10;自動的に生成された説明"/>
                    <pic:cNvPicPr/>
                  </pic:nvPicPr>
                  <pic:blipFill>
                    <a:blip r:embed="rId15"/>
                    <a:stretch>
                      <a:fillRect/>
                    </a:stretch>
                  </pic:blipFill>
                  <pic:spPr>
                    <a:xfrm>
                      <a:off x="0" y="0"/>
                      <a:ext cx="5311600" cy="1204064"/>
                    </a:xfrm>
                    <a:prstGeom prst="rect">
                      <a:avLst/>
                    </a:prstGeom>
                  </pic:spPr>
                </pic:pic>
              </a:graphicData>
            </a:graphic>
          </wp:inline>
        </w:drawing>
      </w:r>
    </w:p>
    <w:p w14:paraId="1EF0183D" w14:textId="77777777" w:rsidR="000B7038" w:rsidRPr="00F12F55" w:rsidRDefault="000B7038" w:rsidP="009E08BB">
      <w:pPr>
        <w:jc w:val="center"/>
        <w:rPr>
          <w:rFonts w:eastAsiaTheme="minorHAnsi" w:hint="eastAsia"/>
        </w:rPr>
      </w:pPr>
    </w:p>
    <w:p w14:paraId="28D6B08B" w14:textId="6603861F" w:rsidR="008233E3" w:rsidRPr="00F12F55" w:rsidRDefault="008233E3" w:rsidP="000B7038">
      <w:pPr>
        <w:ind w:firstLineChars="100" w:firstLine="210"/>
        <w:rPr>
          <w:rFonts w:eastAsiaTheme="minorHAnsi"/>
        </w:rPr>
        <w:pPrChange w:id="83" w:author="櫻井 達也" w:date="2024-12-02T22:01:00Z">
          <w:pPr/>
        </w:pPrChange>
      </w:pPr>
      <w:r w:rsidRPr="00F12F55">
        <w:rPr>
          <w:rFonts w:eastAsiaTheme="minorHAnsi" w:hint="eastAsia"/>
        </w:rPr>
        <w:t>また、特徴量においてその地点で測定してるすべてのデータを候補に</w:t>
      </w:r>
      <w:r w:rsidR="00092449" w:rsidRPr="00F12F55">
        <w:rPr>
          <w:rFonts w:eastAsiaTheme="minorHAnsi" w:hint="eastAsia"/>
        </w:rPr>
        <w:t>すること</w:t>
      </w:r>
      <w:r w:rsidRPr="00F12F55">
        <w:rPr>
          <w:rFonts w:eastAsiaTheme="minorHAnsi" w:hint="eastAsia"/>
        </w:rPr>
        <w:t>、地点ごとに測定している物質が異な</w:t>
      </w:r>
      <w:r w:rsidR="00092449" w:rsidRPr="00F12F55">
        <w:rPr>
          <w:rFonts w:eastAsiaTheme="minorHAnsi" w:hint="eastAsia"/>
        </w:rPr>
        <w:t>る</w:t>
      </w:r>
      <w:r w:rsidRPr="00F12F55">
        <w:rPr>
          <w:rFonts w:eastAsiaTheme="minorHAnsi" w:hint="eastAsia"/>
        </w:rPr>
        <w:t>ため対象地点において測定している物質を表</w:t>
      </w:r>
      <w:r w:rsidRPr="0003720C">
        <w:rPr>
          <w:rFonts w:ascii="Times New Roman" w:eastAsiaTheme="minorHAnsi" w:hAnsi="Times New Roman" w:cs="Times New Roman"/>
        </w:rPr>
        <w:t>2</w:t>
      </w:r>
      <w:r w:rsidRPr="00F12F55">
        <w:rPr>
          <w:rFonts w:eastAsiaTheme="minorHAnsi" w:hint="eastAsia"/>
        </w:rPr>
        <w:t>にまとめた。</w:t>
      </w:r>
    </w:p>
    <w:p w14:paraId="0CC69CA5" w14:textId="77777777" w:rsidR="009E08BB" w:rsidRPr="00F12F55" w:rsidRDefault="009E08BB" w:rsidP="009F5AAE">
      <w:pPr>
        <w:rPr>
          <w:rFonts w:eastAsiaTheme="minorHAnsi"/>
        </w:rPr>
      </w:pPr>
    </w:p>
    <w:p w14:paraId="2F355DB3" w14:textId="51DBF7DE" w:rsidR="008233E3" w:rsidRPr="00F12F55" w:rsidRDefault="00521E2C" w:rsidP="00521E2C">
      <w:pPr>
        <w:jc w:val="center"/>
        <w:rPr>
          <w:rFonts w:eastAsiaTheme="minorHAnsi"/>
        </w:rPr>
      </w:pPr>
      <w:r w:rsidRPr="00F12F55">
        <w:rPr>
          <w:rFonts w:eastAsiaTheme="minorHAnsi" w:hint="eastAsia"/>
        </w:rPr>
        <w:t>表</w:t>
      </w:r>
      <w:r w:rsidRPr="0003720C">
        <w:rPr>
          <w:rFonts w:ascii="Times New Roman" w:eastAsiaTheme="minorHAnsi" w:hAnsi="Times New Roman" w:cs="Times New Roman"/>
        </w:rPr>
        <w:t>2</w:t>
      </w:r>
      <w:r w:rsidRPr="00F12F55">
        <w:rPr>
          <w:rFonts w:eastAsiaTheme="minorHAnsi" w:hint="eastAsia"/>
        </w:rPr>
        <w:t xml:space="preserve">　</w:t>
      </w:r>
      <w:r w:rsidR="00092449" w:rsidRPr="00F12F55">
        <w:rPr>
          <w:rFonts w:eastAsiaTheme="minorHAnsi" w:hint="eastAsia"/>
        </w:rPr>
        <w:t>対象</w:t>
      </w:r>
      <w:r w:rsidRPr="00F12F55">
        <w:rPr>
          <w:rFonts w:eastAsiaTheme="minorHAnsi" w:hint="eastAsia"/>
        </w:rPr>
        <w:t>地点における測定物質</w:t>
      </w:r>
    </w:p>
    <w:p w14:paraId="71FA2686" w14:textId="0CDC08F0" w:rsidR="00521E2C" w:rsidRPr="00F12F55" w:rsidRDefault="009E08BB" w:rsidP="00521E2C">
      <w:pPr>
        <w:jc w:val="center"/>
        <w:rPr>
          <w:rFonts w:eastAsiaTheme="minorHAnsi"/>
        </w:rPr>
      </w:pPr>
      <w:r w:rsidRPr="00F12F55">
        <w:rPr>
          <w:rFonts w:eastAsiaTheme="minorHAnsi"/>
          <w:noProof/>
        </w:rPr>
        <w:drawing>
          <wp:inline distT="0" distB="0" distL="0" distR="0" wp14:anchorId="704F8E2A" wp14:editId="4E83C123">
            <wp:extent cx="5400040" cy="1758315"/>
            <wp:effectExtent l="0" t="0" r="0" b="0"/>
            <wp:docPr id="815690339"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90339" name="図 1" descr="テーブル&#10;&#10;自動的に生成された説明"/>
                    <pic:cNvPicPr/>
                  </pic:nvPicPr>
                  <pic:blipFill rotWithShape="1">
                    <a:blip r:embed="rId16"/>
                    <a:srcRect/>
                    <a:stretch/>
                  </pic:blipFill>
                  <pic:spPr bwMode="auto">
                    <a:xfrm>
                      <a:off x="0" y="0"/>
                      <a:ext cx="5400040" cy="1758315"/>
                    </a:xfrm>
                    <a:prstGeom prst="rect">
                      <a:avLst/>
                    </a:prstGeom>
                    <a:ln>
                      <a:noFill/>
                    </a:ln>
                    <a:extLst>
                      <a:ext uri="{53640926-AAD7-44D8-BBD7-CCE9431645EC}">
                        <a14:shadowObscured xmlns:a14="http://schemas.microsoft.com/office/drawing/2010/main"/>
                      </a:ext>
                    </a:extLst>
                  </pic:spPr>
                </pic:pic>
              </a:graphicData>
            </a:graphic>
          </wp:inline>
        </w:drawing>
      </w:r>
    </w:p>
    <w:p w14:paraId="5BAD2F52" w14:textId="77777777" w:rsidR="00E04297" w:rsidRPr="00F12F55" w:rsidRDefault="00E04297" w:rsidP="00CF5368">
      <w:pPr>
        <w:rPr>
          <w:rFonts w:eastAsiaTheme="minorHAnsi"/>
        </w:rPr>
      </w:pPr>
    </w:p>
    <w:p w14:paraId="206756E5" w14:textId="77777777" w:rsidR="00537911" w:rsidRPr="00F12F55" w:rsidRDefault="00537911" w:rsidP="00CF5368">
      <w:pPr>
        <w:rPr>
          <w:rFonts w:eastAsiaTheme="minorHAnsi"/>
        </w:rPr>
      </w:pPr>
    </w:p>
    <w:p w14:paraId="5DDA901E" w14:textId="77777777" w:rsidR="00537911" w:rsidRPr="00F12F55" w:rsidRDefault="00537911" w:rsidP="00CF5368">
      <w:pPr>
        <w:rPr>
          <w:rFonts w:eastAsiaTheme="minorHAnsi"/>
        </w:rPr>
      </w:pPr>
    </w:p>
    <w:p w14:paraId="00712C56" w14:textId="77777777" w:rsidR="00537911" w:rsidRPr="00F12F55" w:rsidRDefault="00537911" w:rsidP="00CF5368">
      <w:pPr>
        <w:rPr>
          <w:rFonts w:eastAsiaTheme="minorHAnsi"/>
        </w:rPr>
      </w:pPr>
    </w:p>
    <w:p w14:paraId="79FE2F4A" w14:textId="7BDE9481" w:rsidR="00537911" w:rsidRPr="00F12F55" w:rsidDel="000B7038" w:rsidRDefault="00537911" w:rsidP="00CF5368">
      <w:pPr>
        <w:rPr>
          <w:del w:id="84" w:author="櫻井 達也" w:date="2024-12-02T22:01:00Z"/>
          <w:rFonts w:eastAsiaTheme="minorHAnsi"/>
        </w:rPr>
      </w:pPr>
    </w:p>
    <w:p w14:paraId="081D343E" w14:textId="24F4097C" w:rsidR="00537911" w:rsidRPr="00F12F55" w:rsidDel="000B7038" w:rsidRDefault="00537911" w:rsidP="00CF5368">
      <w:pPr>
        <w:rPr>
          <w:del w:id="85" w:author="櫻井 達也" w:date="2024-12-02T22:01:00Z"/>
          <w:rFonts w:eastAsiaTheme="minorHAnsi"/>
        </w:rPr>
      </w:pPr>
    </w:p>
    <w:p w14:paraId="19222DC3" w14:textId="1A1B5AFC" w:rsidR="00E04297" w:rsidRPr="00F12F55" w:rsidRDefault="00E04297" w:rsidP="00CF5368">
      <w:pPr>
        <w:rPr>
          <w:rFonts w:eastAsiaTheme="minorHAnsi"/>
        </w:rPr>
      </w:pPr>
      <w:r w:rsidRPr="0003720C">
        <w:rPr>
          <w:rFonts w:ascii="Times New Roman" w:eastAsiaTheme="minorHAnsi" w:hAnsi="Times New Roman" w:cs="Times New Roman"/>
        </w:rPr>
        <w:t>3.</w:t>
      </w:r>
      <w:r w:rsidR="00FA0E85" w:rsidRPr="0003720C">
        <w:rPr>
          <w:rFonts w:ascii="Times New Roman" w:eastAsiaTheme="minorHAnsi" w:hAnsi="Times New Roman" w:cs="Times New Roman"/>
        </w:rPr>
        <w:t>3</w:t>
      </w:r>
      <w:r w:rsidRPr="0003720C">
        <w:rPr>
          <w:rFonts w:ascii="Times New Roman" w:eastAsiaTheme="minorHAnsi" w:hAnsi="Times New Roman" w:cs="Times New Roman"/>
        </w:rPr>
        <w:t xml:space="preserve">　</w:t>
      </w:r>
      <w:r w:rsidR="00050D0F" w:rsidRPr="00F12F55">
        <w:rPr>
          <w:rFonts w:eastAsiaTheme="minorHAnsi" w:hint="eastAsia"/>
        </w:rPr>
        <w:t>モデル詳細</w:t>
      </w:r>
      <w:r w:rsidR="00050D0F" w:rsidRPr="00F12F55">
        <w:rPr>
          <w:rFonts w:eastAsiaTheme="minorHAnsi"/>
        </w:rPr>
        <w:t xml:space="preserve"> </w:t>
      </w:r>
    </w:p>
    <w:p w14:paraId="0E9A8711" w14:textId="549735E4" w:rsidR="00E04297" w:rsidRPr="00F12F55" w:rsidRDefault="00E04297" w:rsidP="00CF5368">
      <w:pPr>
        <w:rPr>
          <w:rFonts w:eastAsiaTheme="minorHAnsi"/>
        </w:rPr>
      </w:pPr>
      <w:r w:rsidRPr="00F12F55">
        <w:rPr>
          <w:rFonts w:eastAsiaTheme="minorHAnsi" w:hint="eastAsia"/>
        </w:rPr>
        <w:t xml:space="preserve">　学習時のユーザーが設定するハイパラメータ</w:t>
      </w:r>
      <w:ins w:id="86" w:author="櫻井 達也" w:date="2024-12-02T22:01:00Z">
        <w:r w:rsidR="000B7038">
          <w:rPr>
            <w:rFonts w:eastAsiaTheme="minorHAnsi" w:hint="eastAsia"/>
          </w:rPr>
          <w:t>を</w:t>
        </w:r>
      </w:ins>
      <w:del w:id="87" w:author="櫻井 達也" w:date="2024-12-02T22:01:00Z">
        <w:r w:rsidRPr="00F12F55" w:rsidDel="000B7038">
          <w:rPr>
            <w:rFonts w:eastAsiaTheme="minorHAnsi" w:hint="eastAsia"/>
          </w:rPr>
          <w:delText>に関してまとめたものを</w:delText>
        </w:r>
      </w:del>
      <w:r w:rsidRPr="00F12F55">
        <w:rPr>
          <w:rFonts w:eastAsiaTheme="minorHAnsi" w:hint="eastAsia"/>
        </w:rPr>
        <w:t>表</w:t>
      </w:r>
      <w:r w:rsidRPr="0003720C">
        <w:rPr>
          <w:rFonts w:ascii="Times New Roman" w:eastAsiaTheme="minorHAnsi" w:hAnsi="Times New Roman" w:cs="Times New Roman"/>
        </w:rPr>
        <w:t>3</w:t>
      </w:r>
      <w:r w:rsidRPr="00F12F55">
        <w:rPr>
          <w:rFonts w:eastAsiaTheme="minorHAnsi" w:hint="eastAsia"/>
        </w:rPr>
        <w:t>に</w:t>
      </w:r>
      <w:ins w:id="88" w:author="櫻井 達也" w:date="2024-12-02T22:01:00Z">
        <w:r w:rsidR="000B7038">
          <w:rPr>
            <w:rFonts w:eastAsiaTheme="minorHAnsi" w:hint="eastAsia"/>
          </w:rPr>
          <w:t>まとめ</w:t>
        </w:r>
      </w:ins>
      <w:del w:id="89" w:author="櫻井 達也" w:date="2024-12-02T22:01:00Z">
        <w:r w:rsidRPr="00F12F55" w:rsidDel="000B7038">
          <w:rPr>
            <w:rFonts w:eastAsiaTheme="minorHAnsi" w:hint="eastAsia"/>
          </w:rPr>
          <w:delText>示し</w:delText>
        </w:r>
      </w:del>
      <w:r w:rsidRPr="00F12F55">
        <w:rPr>
          <w:rFonts w:eastAsiaTheme="minorHAnsi" w:hint="eastAsia"/>
        </w:rPr>
        <w:t>た。</w:t>
      </w:r>
    </w:p>
    <w:p w14:paraId="559BF252" w14:textId="77777777" w:rsidR="00050D0F" w:rsidRPr="00F12F55" w:rsidRDefault="00050D0F" w:rsidP="00CF5368">
      <w:pPr>
        <w:rPr>
          <w:rFonts w:eastAsiaTheme="minorHAnsi"/>
        </w:rPr>
      </w:pPr>
    </w:p>
    <w:p w14:paraId="12A2105A" w14:textId="60A7AECA" w:rsidR="00050D0F" w:rsidRPr="00F12F55" w:rsidRDefault="00050D0F" w:rsidP="00050D0F">
      <w:pPr>
        <w:jc w:val="center"/>
        <w:rPr>
          <w:rFonts w:eastAsiaTheme="minorHAnsi"/>
        </w:rPr>
      </w:pPr>
      <w:r w:rsidRPr="00F12F55">
        <w:rPr>
          <w:rFonts w:eastAsiaTheme="minorHAnsi" w:hint="eastAsia"/>
        </w:rPr>
        <w:t>表</w:t>
      </w:r>
      <w:r w:rsidRPr="0003720C">
        <w:rPr>
          <w:rFonts w:ascii="Times New Roman" w:eastAsiaTheme="minorHAnsi" w:hAnsi="Times New Roman" w:cs="Times New Roman"/>
        </w:rPr>
        <w:t>3</w:t>
      </w:r>
      <w:r w:rsidRPr="00F12F55">
        <w:rPr>
          <w:rFonts w:eastAsiaTheme="minorHAnsi" w:hint="eastAsia"/>
        </w:rPr>
        <w:t xml:space="preserve">　モデルのハイパラメータ</w:t>
      </w:r>
    </w:p>
    <w:p w14:paraId="71916A46" w14:textId="6CF66B0E" w:rsidR="007B6541" w:rsidRPr="00F12F55" w:rsidRDefault="00050D0F" w:rsidP="00050D0F">
      <w:pPr>
        <w:jc w:val="center"/>
        <w:rPr>
          <w:rFonts w:eastAsiaTheme="minorHAnsi"/>
        </w:rPr>
      </w:pPr>
      <w:r w:rsidRPr="00F12F55">
        <w:rPr>
          <w:rFonts w:eastAsiaTheme="minorHAnsi"/>
          <w:noProof/>
        </w:rPr>
        <w:drawing>
          <wp:inline distT="0" distB="0" distL="0" distR="0" wp14:anchorId="4475E841" wp14:editId="311F7C3F">
            <wp:extent cx="2347163" cy="1341236"/>
            <wp:effectExtent l="0" t="0" r="0" b="0"/>
            <wp:docPr id="239340438" name="図 1" descr="文字と写真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40438" name="図 1" descr="文字と写真のスクリーンショット&#10;&#10;自動的に生成された説明"/>
                    <pic:cNvPicPr/>
                  </pic:nvPicPr>
                  <pic:blipFill>
                    <a:blip r:embed="rId17"/>
                    <a:stretch>
                      <a:fillRect/>
                    </a:stretch>
                  </pic:blipFill>
                  <pic:spPr>
                    <a:xfrm>
                      <a:off x="0" y="0"/>
                      <a:ext cx="2347163" cy="1341236"/>
                    </a:xfrm>
                    <a:prstGeom prst="rect">
                      <a:avLst/>
                    </a:prstGeom>
                  </pic:spPr>
                </pic:pic>
              </a:graphicData>
            </a:graphic>
          </wp:inline>
        </w:drawing>
      </w:r>
    </w:p>
    <w:p w14:paraId="11587882" w14:textId="77777777" w:rsidR="000B7038" w:rsidRDefault="000B7038" w:rsidP="00040EC1">
      <w:pPr>
        <w:rPr>
          <w:ins w:id="90" w:author="櫻井 達也" w:date="2024-12-02T22:02:00Z"/>
          <w:rFonts w:ascii="Times New Roman" w:eastAsiaTheme="minorHAnsi" w:hAnsi="Times New Roman" w:cs="Times New Roman"/>
        </w:rPr>
      </w:pPr>
    </w:p>
    <w:p w14:paraId="34766602" w14:textId="0F71D692" w:rsidR="00537911" w:rsidRPr="00F12F55" w:rsidDel="000B7038" w:rsidRDefault="00050D0F" w:rsidP="000B7038">
      <w:pPr>
        <w:ind w:firstLineChars="100" w:firstLine="210"/>
        <w:rPr>
          <w:del w:id="91" w:author="櫻井 達也" w:date="2024-12-02T22:02:00Z"/>
          <w:rFonts w:eastAsiaTheme="minorHAnsi"/>
        </w:rPr>
        <w:pPrChange w:id="92" w:author="櫻井 達也" w:date="2024-12-02T22:02:00Z">
          <w:pPr/>
        </w:pPrChange>
      </w:pPr>
      <w:r w:rsidRPr="0003720C">
        <w:rPr>
          <w:rFonts w:ascii="Times New Roman" w:eastAsiaTheme="minorHAnsi" w:hAnsi="Times New Roman" w:cs="Times New Roman"/>
        </w:rPr>
        <w:t>Python</w:t>
      </w:r>
      <w:r w:rsidRPr="00F12F55">
        <w:rPr>
          <w:rFonts w:eastAsiaTheme="minorHAnsi" w:hint="eastAsia"/>
        </w:rPr>
        <w:t>のバージョンは</w:t>
      </w:r>
      <w:r w:rsidRPr="0003720C">
        <w:rPr>
          <w:rFonts w:ascii="Times New Roman" w:eastAsiaTheme="minorHAnsi" w:hAnsi="Times New Roman" w:cs="Times New Roman"/>
        </w:rPr>
        <w:t>3.1</w:t>
      </w:r>
      <w:r w:rsidRPr="00F12F55">
        <w:rPr>
          <w:rFonts w:eastAsiaTheme="minorHAnsi" w:hint="eastAsia"/>
        </w:rPr>
        <w:t>2であり、</w:t>
      </w:r>
      <w:r w:rsidR="006C5121" w:rsidRPr="00F12F55">
        <w:rPr>
          <w:rFonts w:eastAsiaTheme="minorHAnsi" w:hint="eastAsia"/>
        </w:rPr>
        <w:t>学習には</w:t>
      </w:r>
      <w:r w:rsidR="006C5121" w:rsidRPr="0003720C">
        <w:rPr>
          <w:rFonts w:ascii="Times New Roman" w:eastAsiaTheme="minorHAnsi" w:hAnsi="Times New Roman" w:cs="Times New Roman"/>
        </w:rPr>
        <w:t>Facebook</w:t>
      </w:r>
      <w:r w:rsidR="006C5121" w:rsidRPr="00F12F55">
        <w:rPr>
          <w:rFonts w:eastAsiaTheme="minorHAnsi"/>
        </w:rPr>
        <w:t>社の提供するオープンソースフレームワークである</w:t>
      </w:r>
      <w:r w:rsidR="006C5121" w:rsidRPr="0003720C">
        <w:rPr>
          <w:rFonts w:ascii="Times New Roman" w:eastAsiaTheme="minorHAnsi" w:hAnsi="Times New Roman" w:cs="Times New Roman"/>
        </w:rPr>
        <w:t>PyTorch</w:t>
      </w:r>
      <w:r w:rsidR="006C5121" w:rsidRPr="00F12F55">
        <w:rPr>
          <w:rFonts w:eastAsiaTheme="minorHAnsi" w:hint="eastAsia"/>
        </w:rPr>
        <w:t>を用いた。</w:t>
      </w:r>
      <w:ins w:id="93" w:author="櫻井 達也" w:date="2024-12-02T22:02:00Z">
        <w:r w:rsidR="00860698">
          <w:rPr>
            <w:rFonts w:eastAsiaTheme="minorHAnsi" w:hint="eastAsia"/>
          </w:rPr>
          <w:t>計算</w:t>
        </w:r>
      </w:ins>
    </w:p>
    <w:p w14:paraId="2F5363D7" w14:textId="60B21755" w:rsidR="00537911" w:rsidRDefault="00537911" w:rsidP="000B7038">
      <w:pPr>
        <w:ind w:firstLineChars="100" w:firstLine="210"/>
        <w:rPr>
          <w:ins w:id="94" w:author="櫻井 達也" w:date="2024-12-02T22:02:00Z"/>
          <w:rFonts w:eastAsiaTheme="minorHAnsi"/>
        </w:rPr>
        <w:pPrChange w:id="95" w:author="櫻井 達也" w:date="2024-12-02T22:02:00Z">
          <w:pPr/>
        </w:pPrChange>
      </w:pPr>
      <w:r w:rsidRPr="00F12F55">
        <w:rPr>
          <w:rFonts w:eastAsiaTheme="minorHAnsi" w:hint="eastAsia"/>
        </w:rPr>
        <w:t>実験に使用したハードウェア</w:t>
      </w:r>
      <w:ins w:id="96" w:author="櫻井 達也" w:date="2024-12-02T22:02:00Z">
        <w:r w:rsidR="000B7038">
          <w:rPr>
            <w:rFonts w:eastAsiaTheme="minorHAnsi" w:hint="eastAsia"/>
          </w:rPr>
          <w:t>は以下の通りである。</w:t>
        </w:r>
      </w:ins>
    </w:p>
    <w:p w14:paraId="2B361277" w14:textId="77777777" w:rsidR="000B7038" w:rsidRPr="00F12F55" w:rsidRDefault="000B7038" w:rsidP="000B7038">
      <w:pPr>
        <w:ind w:firstLineChars="100" w:firstLine="210"/>
        <w:rPr>
          <w:rFonts w:eastAsiaTheme="minorHAnsi" w:hint="eastAsia"/>
        </w:rPr>
        <w:pPrChange w:id="97" w:author="櫻井 達也" w:date="2024-12-02T22:02:00Z">
          <w:pPr/>
        </w:pPrChange>
      </w:pPr>
    </w:p>
    <w:p w14:paraId="2D2A099F" w14:textId="1881674E" w:rsidR="00537911" w:rsidRPr="00F12F55" w:rsidRDefault="00537911" w:rsidP="00537911">
      <w:pPr>
        <w:rPr>
          <w:rFonts w:eastAsiaTheme="minorHAnsi"/>
        </w:rPr>
      </w:pPr>
      <w:r w:rsidRPr="0003720C">
        <w:rPr>
          <w:rFonts w:ascii="Times New Roman" w:eastAsiaTheme="minorHAnsi" w:hAnsi="Times New Roman" w:cs="Times New Roman"/>
        </w:rPr>
        <w:t>OS</w:t>
      </w:r>
      <w:r w:rsidRPr="00F12F55">
        <w:rPr>
          <w:rFonts w:eastAsiaTheme="minorHAnsi"/>
        </w:rPr>
        <w:tab/>
      </w:r>
      <w:r w:rsidRPr="0003720C">
        <w:rPr>
          <w:rFonts w:ascii="Times New Roman" w:eastAsiaTheme="minorHAnsi" w:hAnsi="Times New Roman" w:cs="Times New Roman"/>
        </w:rPr>
        <w:t>Windows 11 HOME</w:t>
      </w:r>
      <w:r w:rsidRPr="00F12F55">
        <w:rPr>
          <w:rFonts w:eastAsiaTheme="minorHAnsi"/>
        </w:rPr>
        <w:t xml:space="preserve"> バージョン</w:t>
      </w:r>
      <w:r w:rsidRPr="0003720C">
        <w:rPr>
          <w:rFonts w:ascii="Times New Roman" w:eastAsiaTheme="minorHAnsi" w:hAnsi="Times New Roman" w:cs="Times New Roman"/>
        </w:rPr>
        <w:t>23H2</w:t>
      </w:r>
    </w:p>
    <w:p w14:paraId="40BFDC6C" w14:textId="3D4590FC" w:rsidR="00537911" w:rsidRPr="00F12F55" w:rsidRDefault="00537911" w:rsidP="00537911">
      <w:pPr>
        <w:rPr>
          <w:rFonts w:eastAsiaTheme="minorHAnsi"/>
        </w:rPr>
      </w:pPr>
      <w:r w:rsidRPr="0003720C">
        <w:rPr>
          <w:rFonts w:ascii="Times New Roman" w:eastAsiaTheme="minorHAnsi" w:hAnsi="Times New Roman" w:cs="Times New Roman"/>
        </w:rPr>
        <w:t>CPU</w:t>
      </w:r>
      <w:r w:rsidRPr="00F12F55">
        <w:rPr>
          <w:rFonts w:eastAsiaTheme="minorHAnsi"/>
        </w:rPr>
        <w:tab/>
      </w:r>
      <w:r w:rsidRPr="0003720C">
        <w:rPr>
          <w:rFonts w:ascii="Times New Roman" w:eastAsiaTheme="minorHAnsi" w:hAnsi="Times New Roman" w:cs="Times New Roman"/>
        </w:rPr>
        <w:t>AMD Ryzen 7 5700X @</w:t>
      </w:r>
      <w:r w:rsidR="009C408E" w:rsidRPr="0003720C">
        <w:rPr>
          <w:rFonts w:ascii="Times New Roman" w:eastAsiaTheme="minorHAnsi" w:hAnsi="Times New Roman" w:cs="Times New Roman"/>
        </w:rPr>
        <w:t>4.6GHz 8</w:t>
      </w:r>
      <w:r w:rsidR="009C408E" w:rsidRPr="00F12F55">
        <w:rPr>
          <w:rFonts w:eastAsiaTheme="minorHAnsi" w:hint="eastAsia"/>
        </w:rPr>
        <w:t>コア</w:t>
      </w:r>
    </w:p>
    <w:p w14:paraId="6FDF0DDE" w14:textId="730230D4" w:rsidR="00537911" w:rsidRPr="00F12F55" w:rsidRDefault="00537911" w:rsidP="00040EC1">
      <w:pPr>
        <w:rPr>
          <w:rFonts w:eastAsiaTheme="minorHAnsi"/>
        </w:rPr>
      </w:pPr>
      <w:r w:rsidRPr="0003720C">
        <w:rPr>
          <w:rFonts w:ascii="Times New Roman" w:eastAsiaTheme="minorHAnsi" w:hAnsi="Times New Roman" w:cs="Times New Roman"/>
        </w:rPr>
        <w:t>GPU</w:t>
      </w:r>
      <w:r w:rsidRPr="00F12F55">
        <w:rPr>
          <w:rFonts w:eastAsiaTheme="minorHAnsi"/>
        </w:rPr>
        <w:tab/>
      </w:r>
      <w:r w:rsidRPr="0003720C">
        <w:rPr>
          <w:rFonts w:ascii="Times New Roman" w:eastAsiaTheme="minorHAnsi" w:hAnsi="Times New Roman" w:cs="Times New Roman"/>
        </w:rPr>
        <w:t>NVIDIA GeForce RTX 30</w:t>
      </w:r>
      <w:r w:rsidR="009C408E" w:rsidRPr="0003720C">
        <w:rPr>
          <w:rFonts w:ascii="Times New Roman" w:eastAsiaTheme="minorHAnsi" w:hAnsi="Times New Roman" w:cs="Times New Roman"/>
        </w:rPr>
        <w:t>7</w:t>
      </w:r>
      <w:r w:rsidRPr="0003720C">
        <w:rPr>
          <w:rFonts w:ascii="Times New Roman" w:eastAsiaTheme="minorHAnsi" w:hAnsi="Times New Roman" w:cs="Times New Roman"/>
        </w:rPr>
        <w:t>0</w:t>
      </w:r>
    </w:p>
    <w:p w14:paraId="021B6B21" w14:textId="77777777" w:rsidR="009C408E" w:rsidRPr="00F12F55" w:rsidRDefault="009C408E" w:rsidP="00040EC1">
      <w:pPr>
        <w:rPr>
          <w:rFonts w:eastAsiaTheme="minorHAnsi"/>
        </w:rPr>
      </w:pPr>
    </w:p>
    <w:p w14:paraId="3305836D" w14:textId="08B9797D" w:rsidR="00537911" w:rsidRPr="00F12F55" w:rsidRDefault="00537911" w:rsidP="00537911">
      <w:pPr>
        <w:rPr>
          <w:rFonts w:eastAsiaTheme="minorHAnsi"/>
        </w:rPr>
      </w:pPr>
      <w:r w:rsidRPr="0003720C">
        <w:rPr>
          <w:rFonts w:ascii="Times New Roman" w:eastAsiaTheme="minorHAnsi" w:hAnsi="Times New Roman" w:cs="Times New Roman"/>
        </w:rPr>
        <w:t>3.</w:t>
      </w:r>
      <w:r w:rsidR="00A17EB8" w:rsidRPr="0003720C">
        <w:rPr>
          <w:rFonts w:ascii="Times New Roman" w:eastAsiaTheme="minorHAnsi" w:hAnsi="Times New Roman" w:cs="Times New Roman"/>
        </w:rPr>
        <w:t>4</w:t>
      </w:r>
      <w:r w:rsidRPr="00F12F55">
        <w:rPr>
          <w:rFonts w:eastAsiaTheme="minorHAnsi" w:hint="eastAsia"/>
        </w:rPr>
        <w:t xml:space="preserve">　評価方法</w:t>
      </w:r>
    </w:p>
    <w:p w14:paraId="2DE741F9" w14:textId="1BD04CEF" w:rsidR="009C408E" w:rsidRPr="00F12F55" w:rsidRDefault="00A17EB8" w:rsidP="00537911">
      <w:pPr>
        <w:rPr>
          <w:rFonts w:eastAsiaTheme="minorHAnsi"/>
        </w:rPr>
      </w:pPr>
      <w:r w:rsidRPr="0003720C">
        <w:rPr>
          <w:rFonts w:ascii="Times New Roman" w:eastAsiaTheme="minorHAnsi" w:hAnsi="Times New Roman" w:cs="Times New Roman"/>
        </w:rPr>
        <w:t>3.4</w:t>
      </w:r>
      <w:r w:rsidR="009C408E" w:rsidRPr="0003720C">
        <w:rPr>
          <w:rFonts w:ascii="Times New Roman" w:eastAsiaTheme="minorHAnsi" w:hAnsi="Times New Roman" w:cs="Times New Roman"/>
        </w:rPr>
        <w:t>.1</w:t>
      </w:r>
      <w:r w:rsidR="009C408E" w:rsidRPr="00F12F55">
        <w:rPr>
          <w:rFonts w:eastAsiaTheme="minorHAnsi" w:hint="eastAsia"/>
        </w:rPr>
        <w:t xml:space="preserve">　モデル評価</w:t>
      </w:r>
    </w:p>
    <w:p w14:paraId="758FBD98" w14:textId="55F9407C" w:rsidR="00537911" w:rsidRPr="00F12F55" w:rsidRDefault="00537911" w:rsidP="00537911">
      <w:pPr>
        <w:rPr>
          <w:rFonts w:eastAsiaTheme="minorHAnsi"/>
        </w:rPr>
      </w:pPr>
      <w:r w:rsidRPr="00F12F55">
        <w:rPr>
          <w:rFonts w:eastAsiaTheme="minorHAnsi" w:hint="eastAsia"/>
        </w:rPr>
        <w:t xml:space="preserve">　本実験において優れたモ</w:t>
      </w:r>
      <w:r w:rsidRPr="004B240D">
        <w:rPr>
          <w:rFonts w:ascii="Times New Roman" w:eastAsiaTheme="minorHAnsi" w:hAnsi="Times New Roman" w:cs="Times New Roman"/>
          <w:rPrChange w:id="98" w:author="櫻井 達也" w:date="2024-12-02T22:04:00Z">
            <w:rPr>
              <w:rFonts w:eastAsiaTheme="minorHAnsi" w:hint="eastAsia"/>
            </w:rPr>
          </w:rPrChange>
        </w:rPr>
        <w:t>デルは注意報等を発令する補助となるものであり、高濃度を有意に予測</w:t>
      </w:r>
      <w:ins w:id="99" w:author="櫻井 達也" w:date="2024-12-02T22:03:00Z">
        <w:r w:rsidR="0014694A" w:rsidRPr="004B240D">
          <w:rPr>
            <w:rFonts w:ascii="Times New Roman" w:eastAsiaTheme="minorHAnsi" w:hAnsi="Times New Roman" w:cs="Times New Roman"/>
            <w:rPrChange w:id="100" w:author="櫻井 達也" w:date="2024-12-02T22:04:00Z">
              <w:rPr>
                <w:rFonts w:eastAsiaTheme="minorHAnsi" w:hint="eastAsia"/>
              </w:rPr>
            </w:rPrChange>
          </w:rPr>
          <w:t>する</w:t>
        </w:r>
      </w:ins>
      <w:del w:id="101" w:author="櫻井 達也" w:date="2024-12-02T22:03:00Z">
        <w:r w:rsidRPr="004B240D" w:rsidDel="0014694A">
          <w:rPr>
            <w:rFonts w:ascii="Times New Roman" w:eastAsiaTheme="minorHAnsi" w:hAnsi="Times New Roman" w:cs="Times New Roman"/>
            <w:rPrChange w:id="102" w:author="櫻井 達也" w:date="2024-12-02T22:04:00Z">
              <w:rPr>
                <w:rFonts w:eastAsiaTheme="minorHAnsi" w:hint="eastAsia"/>
              </w:rPr>
            </w:rPrChange>
          </w:rPr>
          <w:delText>できる</w:delText>
        </w:r>
      </w:del>
      <w:r w:rsidRPr="004B240D">
        <w:rPr>
          <w:rFonts w:ascii="Times New Roman" w:eastAsiaTheme="minorHAnsi" w:hAnsi="Times New Roman" w:cs="Times New Roman"/>
          <w:rPrChange w:id="103" w:author="櫻井 達也" w:date="2024-12-02T22:04:00Z">
            <w:rPr>
              <w:rFonts w:eastAsiaTheme="minorHAnsi" w:hint="eastAsia"/>
            </w:rPr>
          </w:rPrChange>
        </w:rPr>
        <w:t>ことが求められる。そのため</w:t>
      </w:r>
      <w:ins w:id="104" w:author="櫻井 達也" w:date="2024-12-02T22:03:00Z">
        <w:r w:rsidR="0014694A" w:rsidRPr="004B240D">
          <w:rPr>
            <w:rFonts w:ascii="Times New Roman" w:eastAsiaTheme="minorHAnsi" w:hAnsi="Times New Roman" w:cs="Times New Roman"/>
            <w:rPrChange w:id="105" w:author="櫻井 達也" w:date="2024-12-02T22:04:00Z">
              <w:rPr>
                <w:rFonts w:eastAsiaTheme="minorHAnsi" w:hint="eastAsia"/>
              </w:rPr>
            </w:rPrChange>
          </w:rPr>
          <w:t>、</w:t>
        </w:r>
      </w:ins>
      <w:r w:rsidRPr="004B240D">
        <w:rPr>
          <w:rFonts w:ascii="Times New Roman" w:eastAsiaTheme="minorHAnsi" w:hAnsi="Times New Roman" w:cs="Times New Roman"/>
          <w:rPrChange w:id="106" w:author="櫻井 達也" w:date="2024-12-02T22:04:00Z">
            <w:rPr>
              <w:rFonts w:eastAsiaTheme="minorHAnsi" w:hint="eastAsia"/>
            </w:rPr>
          </w:rPrChange>
        </w:rPr>
        <w:t>評価方法</w:t>
      </w:r>
      <w:ins w:id="107" w:author="櫻井 達也" w:date="2024-12-02T22:03:00Z">
        <w:r w:rsidR="004B240D" w:rsidRPr="004B240D">
          <w:rPr>
            <w:rFonts w:ascii="Times New Roman" w:eastAsiaTheme="minorHAnsi" w:hAnsi="Times New Roman" w:cs="Times New Roman"/>
            <w:rPrChange w:id="108" w:author="櫻井 達也" w:date="2024-12-02T22:04:00Z">
              <w:rPr>
                <w:rFonts w:eastAsiaTheme="minorHAnsi" w:hint="eastAsia"/>
              </w:rPr>
            </w:rPrChange>
          </w:rPr>
          <w:t>として</w:t>
        </w:r>
        <w:r w:rsidR="004B240D" w:rsidRPr="004B240D">
          <w:rPr>
            <w:rFonts w:ascii="Times New Roman" w:eastAsiaTheme="minorHAnsi" w:hAnsi="Times New Roman" w:cs="Times New Roman"/>
            <w:rPrChange w:id="109" w:author="櫻井 達也" w:date="2024-12-02T22:04:00Z">
              <w:rPr>
                <w:rFonts w:eastAsiaTheme="minorHAnsi" w:hint="eastAsia"/>
              </w:rPr>
            </w:rPrChange>
          </w:rPr>
          <w:t xml:space="preserve"> </w:t>
        </w:r>
        <w:r w:rsidR="004B240D" w:rsidRPr="004B240D">
          <w:rPr>
            <w:rFonts w:ascii="Times New Roman" w:eastAsiaTheme="minorHAnsi" w:hAnsi="Times New Roman" w:cs="Times New Roman"/>
            <w:rPrChange w:id="110" w:author="櫻井 達也" w:date="2024-12-02T22:04:00Z">
              <w:rPr>
                <w:rFonts w:eastAsiaTheme="minorHAnsi"/>
              </w:rPr>
            </w:rPrChange>
          </w:rPr>
          <w:t xml:space="preserve">(i) </w:t>
        </w:r>
      </w:ins>
      <w:del w:id="111" w:author="櫻井 達也" w:date="2024-12-02T22:03:00Z">
        <w:r w:rsidRPr="004B240D" w:rsidDel="004B240D">
          <w:rPr>
            <w:rFonts w:ascii="Times New Roman" w:eastAsiaTheme="minorHAnsi" w:hAnsi="Times New Roman" w:cs="Times New Roman"/>
            <w:rPrChange w:id="112" w:author="櫻井 達也" w:date="2024-12-02T22:04:00Z">
              <w:rPr>
                <w:rFonts w:eastAsiaTheme="minorHAnsi" w:hint="eastAsia"/>
              </w:rPr>
            </w:rPrChange>
          </w:rPr>
          <w:delText>として</w:delText>
        </w:r>
        <w:r w:rsidRPr="004B240D" w:rsidDel="004B240D">
          <w:rPr>
            <w:rFonts w:ascii="Times New Roman" w:eastAsiaTheme="minorHAnsi" w:hAnsi="Times New Roman" w:cs="Times New Roman"/>
          </w:rPr>
          <w:delText>3</w:delText>
        </w:r>
        <w:r w:rsidRPr="004B240D" w:rsidDel="004B240D">
          <w:rPr>
            <w:rFonts w:ascii="Times New Roman" w:eastAsiaTheme="minorHAnsi" w:hAnsi="Times New Roman" w:cs="Times New Roman"/>
            <w:rPrChange w:id="113" w:author="櫻井 達也" w:date="2024-12-02T22:04:00Z">
              <w:rPr>
                <w:rFonts w:eastAsiaTheme="minorHAnsi"/>
              </w:rPr>
            </w:rPrChange>
          </w:rPr>
          <w:delText>点をもとに評価を行う。</w:delText>
        </w:r>
        <w:r w:rsidRPr="004B240D" w:rsidDel="004B240D">
          <w:rPr>
            <w:rFonts w:ascii="ＭＳ 明朝" w:eastAsia="ＭＳ 明朝" w:hAnsi="ＭＳ 明朝" w:cs="ＭＳ 明朝" w:hint="eastAsia"/>
          </w:rPr>
          <w:delText>①</w:delText>
        </w:r>
        <w:r w:rsidRPr="004B240D" w:rsidDel="004B240D">
          <w:rPr>
            <w:rFonts w:ascii="Times New Roman" w:eastAsiaTheme="minorHAnsi" w:hAnsi="Times New Roman" w:cs="Times New Roman"/>
            <w:rPrChange w:id="114" w:author="櫻井 達也" w:date="2024-12-02T22:04:00Z">
              <w:rPr>
                <w:rFonts w:eastAsiaTheme="minorHAnsi" w:hint="eastAsia"/>
              </w:rPr>
            </w:rPrChange>
          </w:rPr>
          <w:delText>は</w:delText>
        </w:r>
      </w:del>
      <w:r w:rsidRPr="004B240D">
        <w:rPr>
          <w:rFonts w:ascii="Times New Roman" w:eastAsiaTheme="minorHAnsi" w:hAnsi="Times New Roman" w:cs="Times New Roman"/>
          <w:rPrChange w:id="115" w:author="櫻井 達也" w:date="2024-12-02T22:04:00Z">
            <w:rPr>
              <w:rFonts w:eastAsiaTheme="minorHAnsi" w:hint="eastAsia"/>
            </w:rPr>
          </w:rPrChange>
        </w:rPr>
        <w:t>予測値と実測との</w:t>
      </w:r>
      <w:r w:rsidRPr="004B240D">
        <w:rPr>
          <w:rFonts w:ascii="Times New Roman" w:eastAsiaTheme="minorHAnsi" w:hAnsi="Times New Roman" w:cs="Times New Roman"/>
        </w:rPr>
        <w:t>RMSE</w:t>
      </w:r>
      <w:r w:rsidRPr="004B240D">
        <w:rPr>
          <w:rFonts w:ascii="Times New Roman" w:eastAsiaTheme="minorHAnsi" w:hAnsi="Times New Roman" w:cs="Times New Roman"/>
          <w:rPrChange w:id="116" w:author="櫻井 達也" w:date="2024-12-02T22:04:00Z">
            <w:rPr>
              <w:rFonts w:eastAsiaTheme="minorHAnsi"/>
            </w:rPr>
          </w:rPrChange>
        </w:rPr>
        <w:t>(</w:t>
      </w:r>
      <w:r w:rsidRPr="004B240D">
        <w:rPr>
          <w:rFonts w:ascii="Times New Roman" w:eastAsiaTheme="minorHAnsi" w:hAnsi="Times New Roman" w:cs="Times New Roman"/>
          <w:rPrChange w:id="117" w:author="櫻井 達也" w:date="2024-12-02T22:04:00Z">
            <w:rPr>
              <w:rFonts w:eastAsiaTheme="minorHAnsi"/>
            </w:rPr>
          </w:rPrChange>
        </w:rPr>
        <w:t>平均二乗平方根</w:t>
      </w:r>
      <w:r w:rsidRPr="004B240D">
        <w:rPr>
          <w:rFonts w:ascii="Times New Roman" w:eastAsiaTheme="minorHAnsi" w:hAnsi="Times New Roman" w:cs="Times New Roman"/>
          <w:rPrChange w:id="118" w:author="櫻井 達也" w:date="2024-12-02T22:04:00Z">
            <w:rPr>
              <w:rFonts w:eastAsiaTheme="minorHAnsi" w:hint="eastAsia"/>
            </w:rPr>
          </w:rPrChange>
        </w:rPr>
        <w:t>誤差</w:t>
      </w:r>
      <w:r w:rsidRPr="004B240D">
        <w:rPr>
          <w:rFonts w:ascii="Times New Roman" w:eastAsiaTheme="minorHAnsi" w:hAnsi="Times New Roman" w:cs="Times New Roman"/>
          <w:rPrChange w:id="119" w:author="櫻井 達也" w:date="2024-12-02T22:04:00Z">
            <w:rPr>
              <w:rFonts w:eastAsiaTheme="minorHAnsi"/>
            </w:rPr>
          </w:rPrChange>
        </w:rPr>
        <w:t>)</w:t>
      </w:r>
      <w:r w:rsidRPr="004B240D">
        <w:rPr>
          <w:rFonts w:ascii="Times New Roman" w:eastAsiaTheme="minorHAnsi" w:hAnsi="Times New Roman" w:cs="Times New Roman"/>
          <w:rPrChange w:id="120" w:author="櫻井 達也" w:date="2024-12-02T22:04:00Z">
            <w:rPr>
              <w:rFonts w:eastAsiaTheme="minorHAnsi"/>
            </w:rPr>
          </w:rPrChange>
        </w:rPr>
        <w:t>値が低いこと</w:t>
      </w:r>
      <w:r w:rsidRPr="004B240D">
        <w:rPr>
          <w:rFonts w:ascii="Times New Roman" w:eastAsiaTheme="minorHAnsi" w:hAnsi="Times New Roman" w:cs="Times New Roman"/>
          <w:rPrChange w:id="121" w:author="櫻井 達也" w:date="2024-12-02T22:04:00Z">
            <w:rPr>
              <w:rFonts w:eastAsiaTheme="minorHAnsi" w:hint="eastAsia"/>
            </w:rPr>
          </w:rPrChange>
        </w:rPr>
        <w:t>、</w:t>
      </w:r>
      <w:ins w:id="122" w:author="櫻井 達也" w:date="2024-12-02T22:04:00Z">
        <w:r w:rsidR="004B240D" w:rsidRPr="004B240D">
          <w:rPr>
            <w:rFonts w:ascii="Times New Roman" w:eastAsia="ＭＳ 明朝" w:hAnsi="Times New Roman" w:cs="Times New Roman"/>
            <w:rPrChange w:id="123" w:author="櫻井 達也" w:date="2024-12-02T22:04:00Z">
              <w:rPr>
                <w:rFonts w:ascii="ＭＳ 明朝" w:eastAsia="ＭＳ 明朝" w:hAnsi="ＭＳ 明朝" w:cs="ＭＳ 明朝"/>
              </w:rPr>
            </w:rPrChange>
          </w:rPr>
          <w:t xml:space="preserve">(ii) </w:t>
        </w:r>
      </w:ins>
      <w:del w:id="124" w:author="櫻井 達也" w:date="2024-12-02T22:04:00Z">
        <w:r w:rsidRPr="004B240D" w:rsidDel="004B240D">
          <w:rPr>
            <w:rFonts w:ascii="ＭＳ 明朝" w:eastAsia="ＭＳ 明朝" w:hAnsi="ＭＳ 明朝" w:cs="ＭＳ 明朝" w:hint="eastAsia"/>
          </w:rPr>
          <w:delText>②</w:delText>
        </w:r>
        <w:r w:rsidRPr="004B240D" w:rsidDel="004B240D">
          <w:rPr>
            <w:rFonts w:ascii="Times New Roman" w:eastAsiaTheme="minorHAnsi" w:hAnsi="Times New Roman" w:cs="Times New Roman"/>
            <w:rPrChange w:id="125" w:author="櫻井 達也" w:date="2024-12-02T22:04:00Z">
              <w:rPr>
                <w:rFonts w:eastAsiaTheme="minorHAnsi" w:hint="eastAsia"/>
              </w:rPr>
            </w:rPrChange>
          </w:rPr>
          <w:delText>は</w:delText>
        </w:r>
      </w:del>
      <w:r w:rsidRPr="004B240D">
        <w:rPr>
          <w:rFonts w:ascii="Times New Roman" w:eastAsiaTheme="minorHAnsi" w:hAnsi="Times New Roman" w:cs="Times New Roman"/>
          <w:rPrChange w:id="126" w:author="櫻井 達也" w:date="2024-12-02T22:04:00Z">
            <w:rPr>
              <w:rFonts w:eastAsiaTheme="minorHAnsi"/>
            </w:rPr>
          </w:rPrChange>
        </w:rPr>
        <w:t>高濃度時の</w:t>
      </w:r>
      <w:r w:rsidRPr="004B240D">
        <w:rPr>
          <w:rFonts w:ascii="Times New Roman" w:eastAsiaTheme="minorHAnsi" w:hAnsi="Times New Roman" w:cs="Times New Roman"/>
          <w:rPrChange w:id="127" w:author="櫻井 達也" w:date="2024-12-02T22:04:00Z">
            <w:rPr>
              <w:rFonts w:eastAsiaTheme="minorHAnsi" w:hint="eastAsia"/>
            </w:rPr>
          </w:rPrChange>
        </w:rPr>
        <w:t>追跡率が高いこと、</w:t>
      </w:r>
      <w:ins w:id="128" w:author="櫻井 達也" w:date="2024-12-02T22:04:00Z">
        <w:r w:rsidR="004B240D" w:rsidRPr="004B240D">
          <w:rPr>
            <w:rFonts w:ascii="Times New Roman" w:eastAsia="ＭＳ 明朝" w:hAnsi="Times New Roman" w:cs="Times New Roman"/>
            <w:rPrChange w:id="129" w:author="櫻井 達也" w:date="2024-12-02T22:04:00Z">
              <w:rPr>
                <w:rFonts w:ascii="ＭＳ 明朝" w:eastAsia="ＭＳ 明朝" w:hAnsi="ＭＳ 明朝" w:cs="ＭＳ 明朝" w:hint="eastAsia"/>
              </w:rPr>
            </w:rPrChange>
          </w:rPr>
          <w:t>(</w:t>
        </w:r>
        <w:r w:rsidR="004B240D" w:rsidRPr="004B240D">
          <w:rPr>
            <w:rFonts w:ascii="Times New Roman" w:eastAsia="ＭＳ 明朝" w:hAnsi="Times New Roman" w:cs="Times New Roman"/>
            <w:rPrChange w:id="130" w:author="櫻井 達也" w:date="2024-12-02T22:04:00Z">
              <w:rPr>
                <w:rFonts w:ascii="ＭＳ 明朝" w:eastAsia="ＭＳ 明朝" w:hAnsi="ＭＳ 明朝" w:cs="ＭＳ 明朝"/>
              </w:rPr>
            </w:rPrChange>
          </w:rPr>
          <w:t>iii)</w:t>
        </w:r>
      </w:ins>
      <w:del w:id="131" w:author="櫻井 達也" w:date="2024-12-02T22:04:00Z">
        <w:r w:rsidRPr="004B240D" w:rsidDel="004B240D">
          <w:rPr>
            <w:rFonts w:ascii="ＭＳ 明朝" w:eastAsia="ＭＳ 明朝" w:hAnsi="ＭＳ 明朝" w:cs="ＭＳ 明朝" w:hint="eastAsia"/>
          </w:rPr>
          <w:delText>③</w:delText>
        </w:r>
        <w:r w:rsidRPr="004B240D" w:rsidDel="004B240D">
          <w:rPr>
            <w:rFonts w:ascii="Times New Roman" w:eastAsiaTheme="minorHAnsi" w:hAnsi="Times New Roman" w:cs="Times New Roman"/>
            <w:rPrChange w:id="132" w:author="櫻井 達也" w:date="2024-12-02T22:04:00Z">
              <w:rPr>
                <w:rFonts w:eastAsiaTheme="minorHAnsi" w:hint="eastAsia"/>
              </w:rPr>
            </w:rPrChange>
          </w:rPr>
          <w:delText>は</w:delText>
        </w:r>
      </w:del>
      <w:ins w:id="133" w:author="櫻井 達也" w:date="2024-12-02T22:04:00Z">
        <w:r w:rsidR="004B240D" w:rsidRPr="004B240D">
          <w:rPr>
            <w:rFonts w:ascii="Times New Roman" w:eastAsiaTheme="minorHAnsi" w:hAnsi="Times New Roman" w:cs="Times New Roman"/>
            <w:rPrChange w:id="134" w:author="櫻井 達也" w:date="2024-12-02T22:04:00Z">
              <w:rPr>
                <w:rFonts w:ascii="Times New Roman" w:eastAsiaTheme="minorHAnsi" w:hAnsi="Times New Roman" w:cs="Times New Roman" w:hint="eastAsia"/>
              </w:rPr>
            </w:rPrChange>
          </w:rPr>
          <w:t xml:space="preserve"> </w:t>
        </w:r>
      </w:ins>
      <w:r w:rsidRPr="004B240D">
        <w:rPr>
          <w:rFonts w:ascii="Times New Roman" w:eastAsiaTheme="minorHAnsi" w:hAnsi="Times New Roman" w:cs="Times New Roman"/>
          <w:rPrChange w:id="135" w:author="櫻井 達也" w:date="2024-12-02T22:04:00Z">
            <w:rPr>
              <w:rFonts w:eastAsiaTheme="minorHAnsi" w:hint="eastAsia"/>
            </w:rPr>
          </w:rPrChange>
        </w:rPr>
        <w:t>高濃度時の</w:t>
      </w:r>
      <w:r w:rsidRPr="004B240D">
        <w:rPr>
          <w:rFonts w:ascii="Times New Roman" w:eastAsiaTheme="minorHAnsi" w:hAnsi="Times New Roman" w:cs="Times New Roman"/>
          <w:rPrChange w:id="136" w:author="櫻井 達也" w:date="2024-12-02T22:04:00Z">
            <w:rPr>
              <w:rFonts w:eastAsiaTheme="minorHAnsi"/>
            </w:rPr>
          </w:rPrChange>
        </w:rPr>
        <w:t>RMSE</w:t>
      </w:r>
      <w:r w:rsidRPr="004B240D">
        <w:rPr>
          <w:rFonts w:ascii="Times New Roman" w:eastAsiaTheme="minorHAnsi" w:hAnsi="Times New Roman" w:cs="Times New Roman"/>
          <w:rPrChange w:id="137" w:author="櫻井 達也" w:date="2024-12-02T22:04:00Z">
            <w:rPr>
              <w:rFonts w:eastAsiaTheme="minorHAnsi"/>
            </w:rPr>
          </w:rPrChange>
        </w:rPr>
        <w:t>が低いこ</w:t>
      </w:r>
      <w:r w:rsidRPr="004B240D">
        <w:rPr>
          <w:rFonts w:ascii="Times New Roman" w:eastAsiaTheme="minorHAnsi" w:hAnsi="Times New Roman" w:cs="Times New Roman"/>
          <w:rPrChange w:id="138" w:author="櫻井 達也" w:date="2024-12-02T22:04:00Z">
            <w:rPr>
              <w:rFonts w:eastAsiaTheme="minorHAnsi" w:hint="eastAsia"/>
            </w:rPr>
          </w:rPrChange>
        </w:rPr>
        <w:t>と</w:t>
      </w:r>
      <w:del w:id="139" w:author="櫻井 達也" w:date="2024-12-02T22:04:00Z">
        <w:r w:rsidRPr="004B240D" w:rsidDel="004B240D">
          <w:rPr>
            <w:rFonts w:ascii="Times New Roman" w:eastAsiaTheme="minorHAnsi" w:hAnsi="Times New Roman" w:cs="Times New Roman"/>
            <w:rPrChange w:id="140" w:author="櫻井 達也" w:date="2024-12-02T22:04:00Z">
              <w:rPr>
                <w:rFonts w:eastAsiaTheme="minorHAnsi" w:hint="eastAsia"/>
              </w:rPr>
            </w:rPrChange>
          </w:rPr>
          <w:delText>。</w:delText>
        </w:r>
        <w:r w:rsidRPr="004B240D" w:rsidDel="004B240D">
          <w:rPr>
            <w:rFonts w:ascii="Times New Roman" w:eastAsiaTheme="minorHAnsi" w:hAnsi="Times New Roman" w:cs="Times New Roman"/>
            <w:rPrChange w:id="141" w:author="櫻井 達也" w:date="2024-12-02T22:04:00Z">
              <w:rPr>
                <w:rFonts w:eastAsiaTheme="minorHAnsi"/>
              </w:rPr>
            </w:rPrChange>
          </w:rPr>
          <w:delText>以上</w:delText>
        </w:r>
      </w:del>
      <w:r w:rsidRPr="004B240D">
        <w:rPr>
          <w:rFonts w:ascii="Times New Roman" w:eastAsiaTheme="minorHAnsi" w:hAnsi="Times New Roman" w:cs="Times New Roman"/>
          <w:rPrChange w:id="142" w:author="櫻井 達也" w:date="2024-12-02T22:04:00Z">
            <w:rPr>
              <w:rFonts w:eastAsiaTheme="minorHAnsi"/>
            </w:rPr>
          </w:rPrChange>
        </w:rPr>
        <w:t>、</w:t>
      </w:r>
      <w:ins w:id="143" w:author="櫻井 達也" w:date="2024-12-02T22:04:00Z">
        <w:r w:rsidR="004B240D">
          <w:rPr>
            <w:rFonts w:ascii="Times New Roman" w:eastAsiaTheme="minorHAnsi" w:hAnsi="Times New Roman" w:cs="Times New Roman" w:hint="eastAsia"/>
          </w:rPr>
          <w:t>といった</w:t>
        </w:r>
      </w:ins>
      <w:del w:id="144" w:author="櫻井 達也" w:date="2024-12-02T22:04:00Z">
        <w:r w:rsidRPr="004B240D" w:rsidDel="004B240D">
          <w:rPr>
            <w:rFonts w:ascii="Times New Roman" w:eastAsiaTheme="minorHAnsi" w:hAnsi="Times New Roman" w:cs="Times New Roman"/>
            <w:rPrChange w:id="145" w:author="櫻井 達也" w:date="2024-12-02T22:04:00Z">
              <w:rPr>
                <w:rFonts w:eastAsiaTheme="minorHAnsi"/>
              </w:rPr>
            </w:rPrChange>
          </w:rPr>
          <w:delText>これら</w:delText>
        </w:r>
      </w:del>
      <w:r w:rsidRPr="004B240D">
        <w:rPr>
          <w:rFonts w:ascii="Times New Roman" w:eastAsiaTheme="minorHAnsi" w:hAnsi="Times New Roman" w:cs="Times New Roman"/>
        </w:rPr>
        <w:t>3</w:t>
      </w:r>
      <w:r w:rsidRPr="004B240D">
        <w:rPr>
          <w:rFonts w:ascii="Times New Roman" w:eastAsiaTheme="minorHAnsi" w:hAnsi="Times New Roman" w:cs="Times New Roman"/>
          <w:rPrChange w:id="146" w:author="櫻井 達也" w:date="2024-12-02T22:04:00Z">
            <w:rPr>
              <w:rFonts w:eastAsiaTheme="minorHAnsi"/>
            </w:rPr>
          </w:rPrChange>
        </w:rPr>
        <w:t>つの観点をもと</w:t>
      </w:r>
      <w:r w:rsidRPr="004B240D">
        <w:rPr>
          <w:rFonts w:ascii="Times New Roman" w:eastAsiaTheme="minorHAnsi" w:hAnsi="Times New Roman" w:cs="Times New Roman"/>
          <w:rPrChange w:id="147" w:author="櫻井 達也" w:date="2024-12-02T22:04:00Z">
            <w:rPr>
              <w:rFonts w:eastAsiaTheme="minorHAnsi" w:hint="eastAsia"/>
            </w:rPr>
          </w:rPrChange>
        </w:rPr>
        <w:t>に優れたモデルを作成できる最適な特徴量を探索する</w:t>
      </w:r>
      <w:ins w:id="148" w:author="櫻井 達也" w:date="2024-12-02T22:05:00Z">
        <w:r w:rsidR="004B240D">
          <w:rPr>
            <w:rFonts w:ascii="Times New Roman" w:eastAsiaTheme="minorHAnsi" w:hAnsi="Times New Roman" w:cs="Times New Roman" w:hint="eastAsia"/>
          </w:rPr>
          <w:t>こととした</w:t>
        </w:r>
      </w:ins>
      <w:r w:rsidRPr="004B240D">
        <w:rPr>
          <w:rFonts w:ascii="Times New Roman" w:eastAsiaTheme="minorHAnsi" w:hAnsi="Times New Roman" w:cs="Times New Roman"/>
          <w:rPrChange w:id="149" w:author="櫻井 達也" w:date="2024-12-02T22:04:00Z">
            <w:rPr>
              <w:rFonts w:eastAsiaTheme="minorHAnsi" w:hint="eastAsia"/>
            </w:rPr>
          </w:rPrChange>
        </w:rPr>
        <w:t>。</w:t>
      </w:r>
      <w:del w:id="150" w:author="櫻井 達也" w:date="2024-12-02T22:05:00Z">
        <w:r w:rsidRPr="00AA04B6" w:rsidDel="004B240D">
          <w:rPr>
            <w:rFonts w:ascii="ＭＳ 明朝" w:eastAsia="ＭＳ 明朝" w:hAnsi="ＭＳ 明朝" w:cs="ＭＳ 明朝" w:hint="eastAsia"/>
          </w:rPr>
          <w:delText>①</w:delText>
        </w:r>
      </w:del>
      <w:ins w:id="151" w:author="櫻井 達也" w:date="2024-12-02T22:05:00Z">
        <w:r w:rsidR="00AA04B6" w:rsidRPr="00AA04B6">
          <w:rPr>
            <w:rFonts w:ascii="Times New Roman" w:eastAsia="ＭＳ 明朝" w:hAnsi="Times New Roman" w:cs="Times New Roman"/>
            <w:rPrChange w:id="152" w:author="櫻井 達也" w:date="2024-12-02T22:05:00Z">
              <w:rPr>
                <w:rFonts w:ascii="ＭＳ 明朝" w:eastAsia="ＭＳ 明朝" w:hAnsi="ＭＳ 明朝" w:cs="ＭＳ 明朝" w:hint="eastAsia"/>
              </w:rPr>
            </w:rPrChange>
          </w:rPr>
          <w:t>(</w:t>
        </w:r>
        <w:r w:rsidR="00AA04B6" w:rsidRPr="00AA04B6">
          <w:rPr>
            <w:rFonts w:ascii="Times New Roman" w:eastAsia="ＭＳ 明朝" w:hAnsi="Times New Roman" w:cs="Times New Roman"/>
            <w:rPrChange w:id="153" w:author="櫻井 達也" w:date="2024-12-02T22:05:00Z">
              <w:rPr>
                <w:rFonts w:ascii="ＭＳ 明朝" w:eastAsia="ＭＳ 明朝" w:hAnsi="ＭＳ 明朝" w:cs="ＭＳ 明朝"/>
              </w:rPr>
            </w:rPrChange>
          </w:rPr>
          <w:t xml:space="preserve">i) </w:t>
        </w:r>
        <w:r w:rsidR="00AA04B6">
          <w:rPr>
            <w:rFonts w:ascii="Times New Roman" w:eastAsia="ＭＳ 明朝" w:hAnsi="Times New Roman" w:cs="Times New Roman" w:hint="eastAsia"/>
          </w:rPr>
          <w:t>は</w:t>
        </w:r>
      </w:ins>
      <w:del w:id="154" w:author="櫻井 達也" w:date="2024-12-02T22:05:00Z">
        <w:r w:rsidRPr="004B240D" w:rsidDel="00AA04B6">
          <w:rPr>
            <w:rFonts w:ascii="Times New Roman" w:eastAsiaTheme="minorHAnsi" w:hAnsi="Times New Roman" w:cs="Times New Roman"/>
            <w:rPrChange w:id="155" w:author="櫻井 達也" w:date="2024-12-02T22:04:00Z">
              <w:rPr>
                <w:rFonts w:eastAsiaTheme="minorHAnsi" w:hint="eastAsia"/>
              </w:rPr>
            </w:rPrChange>
          </w:rPr>
          <w:delText>に関して</w:delText>
        </w:r>
      </w:del>
      <w:r w:rsidRPr="004B240D">
        <w:rPr>
          <w:rFonts w:ascii="Times New Roman" w:eastAsiaTheme="minorHAnsi" w:hAnsi="Times New Roman" w:cs="Times New Roman"/>
          <w:rPrChange w:id="156" w:author="櫻井 達也" w:date="2024-12-02T22:04:00Z">
            <w:rPr>
              <w:rFonts w:eastAsiaTheme="minorHAnsi" w:hint="eastAsia"/>
            </w:rPr>
          </w:rPrChange>
        </w:rPr>
        <w:t>モデル全体</w:t>
      </w:r>
      <w:r w:rsidRPr="00F12F55">
        <w:rPr>
          <w:rFonts w:eastAsiaTheme="minorHAnsi" w:hint="eastAsia"/>
        </w:rPr>
        <w:t>の精度を確認するものであり、一般的に</w:t>
      </w:r>
      <w:r w:rsidRPr="0003720C">
        <w:rPr>
          <w:rFonts w:ascii="Times New Roman" w:eastAsiaTheme="minorHAnsi" w:hAnsi="Times New Roman" w:cs="Times New Roman"/>
        </w:rPr>
        <w:t>RMSE</w:t>
      </w:r>
      <w:r w:rsidRPr="00F12F55">
        <w:rPr>
          <w:rFonts w:eastAsiaTheme="minorHAnsi" w:hint="eastAsia"/>
        </w:rPr>
        <w:t>値が低いと実測と予測との誤差がすくないと解釈できる。ただ、これだけであると低濃度帯での予測精度はよいが高濃度帯での予測精度は悪いといった際にも</w:t>
      </w:r>
      <w:r w:rsidRPr="0003720C">
        <w:rPr>
          <w:rFonts w:ascii="Times New Roman" w:eastAsiaTheme="minorHAnsi" w:hAnsi="Times New Roman" w:cs="Times New Roman"/>
        </w:rPr>
        <w:t>RMSE</w:t>
      </w:r>
      <w:r w:rsidRPr="00F12F55">
        <w:rPr>
          <w:rFonts w:eastAsiaTheme="minorHAnsi" w:hint="eastAsia"/>
        </w:rPr>
        <w:t>値が低いことがありうる。これだけでは本実験での目的を満たすことはできない。そこで、</w:t>
      </w:r>
      <w:ins w:id="157" w:author="櫻井 達也" w:date="2024-12-02T22:05:00Z">
        <w:r w:rsidR="00AA04B6">
          <w:rPr>
            <w:rFonts w:eastAsiaTheme="minorHAnsi" w:hint="eastAsia"/>
          </w:rPr>
          <w:t>(</w:t>
        </w:r>
        <w:r w:rsidR="00AA04B6">
          <w:rPr>
            <w:rFonts w:eastAsiaTheme="minorHAnsi"/>
          </w:rPr>
          <w:t>ii)</w:t>
        </w:r>
        <w:r w:rsidR="00AA04B6">
          <w:rPr>
            <w:rFonts w:eastAsiaTheme="minorHAnsi" w:hint="eastAsia"/>
          </w:rPr>
          <w:t>～(</w:t>
        </w:r>
        <w:r w:rsidR="00AA04B6">
          <w:rPr>
            <w:rFonts w:eastAsiaTheme="minorHAnsi"/>
          </w:rPr>
          <w:t>iii)</w:t>
        </w:r>
      </w:ins>
      <w:del w:id="158" w:author="櫻井 達也" w:date="2024-12-02T22:05:00Z">
        <w:r w:rsidRPr="0003720C" w:rsidDel="00AA04B6">
          <w:rPr>
            <w:rFonts w:ascii="ＭＳ 明朝" w:eastAsia="ＭＳ 明朝" w:hAnsi="ＭＳ 明朝" w:cs="ＭＳ 明朝" w:hint="eastAsia"/>
          </w:rPr>
          <w:delText>②</w:delText>
        </w:r>
        <w:r w:rsidRPr="00F12F55" w:rsidDel="00AA04B6">
          <w:rPr>
            <w:rFonts w:eastAsiaTheme="minorHAnsi" w:hint="eastAsia"/>
          </w:rPr>
          <w:delText>、</w:delText>
        </w:r>
        <w:r w:rsidRPr="0003720C" w:rsidDel="00AA04B6">
          <w:rPr>
            <w:rFonts w:ascii="ＭＳ 明朝" w:eastAsia="ＭＳ 明朝" w:hAnsi="ＭＳ 明朝" w:cs="ＭＳ 明朝" w:hint="eastAsia"/>
          </w:rPr>
          <w:delText>③</w:delText>
        </w:r>
      </w:del>
      <w:r w:rsidRPr="00F12F55">
        <w:rPr>
          <w:rFonts w:eastAsiaTheme="minorHAnsi" w:hint="eastAsia"/>
        </w:rPr>
        <w:t>のような高濃度域に対する評価が必要である。</w:t>
      </w:r>
      <w:ins w:id="159" w:author="櫻井 達也" w:date="2024-12-02T22:06:00Z">
        <w:r w:rsidR="00AA04B6">
          <w:rPr>
            <w:rFonts w:eastAsiaTheme="minorHAnsi" w:hint="eastAsia"/>
          </w:rPr>
          <w:t>(</w:t>
        </w:r>
        <w:r w:rsidR="00AA04B6">
          <w:rPr>
            <w:rFonts w:eastAsiaTheme="minorHAnsi"/>
          </w:rPr>
          <w:t>ii)</w:t>
        </w:r>
      </w:ins>
      <w:del w:id="160" w:author="櫻井 達也" w:date="2024-12-02T22:06:00Z">
        <w:r w:rsidRPr="0003720C" w:rsidDel="00AA04B6">
          <w:rPr>
            <w:rFonts w:ascii="ＭＳ 明朝" w:eastAsia="ＭＳ 明朝" w:hAnsi="ＭＳ 明朝" w:cs="ＭＳ 明朝" w:hint="eastAsia"/>
          </w:rPr>
          <w:delText>②</w:delText>
        </w:r>
      </w:del>
      <w:ins w:id="161" w:author="櫻井 達也" w:date="2024-12-02T22:06:00Z">
        <w:r w:rsidR="00AA04B6">
          <w:rPr>
            <w:rFonts w:ascii="ＭＳ 明朝" w:eastAsia="ＭＳ 明朝" w:hAnsi="ＭＳ 明朝" w:cs="ＭＳ 明朝" w:hint="eastAsia"/>
          </w:rPr>
          <w:t xml:space="preserve"> </w:t>
        </w:r>
      </w:ins>
      <w:r w:rsidRPr="00F12F55">
        <w:rPr>
          <w:rFonts w:eastAsiaTheme="minorHAnsi" w:hint="eastAsia"/>
        </w:rPr>
        <w:t>では、実測値が高濃度を超えた時に対する予測が高濃度を超えている割合であり、そのモデルで高濃度を予測できているかの可否を評価している。そして、</w:t>
      </w:r>
      <w:ins w:id="162" w:author="櫻井 達也" w:date="2024-12-02T22:06:00Z">
        <w:r w:rsidR="00AA04B6" w:rsidRPr="00AA04B6">
          <w:rPr>
            <w:rFonts w:ascii="Times New Roman" w:eastAsia="ＭＳ 明朝" w:hAnsi="Times New Roman" w:cs="Times New Roman"/>
            <w:rPrChange w:id="163" w:author="櫻井 達也" w:date="2024-12-02T22:06:00Z">
              <w:rPr>
                <w:rFonts w:ascii="ＭＳ 明朝" w:eastAsia="ＭＳ 明朝" w:hAnsi="ＭＳ 明朝" w:cs="ＭＳ 明朝" w:hint="eastAsia"/>
              </w:rPr>
            </w:rPrChange>
          </w:rPr>
          <w:t>(</w:t>
        </w:r>
        <w:r w:rsidR="00AA04B6" w:rsidRPr="00AA04B6">
          <w:rPr>
            <w:rFonts w:ascii="Times New Roman" w:eastAsia="ＭＳ 明朝" w:hAnsi="Times New Roman" w:cs="Times New Roman"/>
            <w:rPrChange w:id="164" w:author="櫻井 達也" w:date="2024-12-02T22:06:00Z">
              <w:rPr>
                <w:rFonts w:ascii="ＭＳ 明朝" w:eastAsia="ＭＳ 明朝" w:hAnsi="ＭＳ 明朝" w:cs="ＭＳ 明朝"/>
              </w:rPr>
            </w:rPrChange>
          </w:rPr>
          <w:t xml:space="preserve">iii) </w:t>
        </w:r>
      </w:ins>
      <w:del w:id="165" w:author="櫻井 達也" w:date="2024-12-02T22:06:00Z">
        <w:r w:rsidRPr="0003720C" w:rsidDel="00AA04B6">
          <w:rPr>
            <w:rFonts w:ascii="ＭＳ 明朝" w:eastAsia="ＭＳ 明朝" w:hAnsi="ＭＳ 明朝" w:cs="ＭＳ 明朝" w:hint="eastAsia"/>
          </w:rPr>
          <w:delText>③</w:delText>
        </w:r>
      </w:del>
      <w:r w:rsidRPr="00F12F55">
        <w:rPr>
          <w:rFonts w:eastAsiaTheme="minorHAnsi" w:hint="eastAsia"/>
        </w:rPr>
        <w:t>の実測値が高濃度を超えた時のみに絞り</w:t>
      </w:r>
      <w:r w:rsidRPr="0003720C">
        <w:rPr>
          <w:rFonts w:ascii="Times New Roman" w:eastAsiaTheme="minorHAnsi" w:hAnsi="Times New Roman" w:cs="Times New Roman"/>
        </w:rPr>
        <w:t>RMSE</w:t>
      </w:r>
      <w:r w:rsidRPr="00F12F55">
        <w:rPr>
          <w:rFonts w:eastAsiaTheme="minorHAnsi" w:hint="eastAsia"/>
        </w:rPr>
        <w:t>を算出することによって</w:t>
      </w:r>
      <w:ins w:id="166" w:author="櫻井 達也" w:date="2024-12-02T22:06:00Z">
        <w:r w:rsidR="001C325D">
          <w:rPr>
            <w:rFonts w:eastAsiaTheme="minorHAnsi" w:hint="eastAsia"/>
          </w:rPr>
          <w:t>、</w:t>
        </w:r>
      </w:ins>
      <w:r w:rsidRPr="00F12F55">
        <w:rPr>
          <w:rFonts w:eastAsiaTheme="minorHAnsi" w:hint="eastAsia"/>
        </w:rPr>
        <w:t>どれほどの精度で高濃度を予測しているかを評価する。これらにより、どの特徴量だと本実験の目標を満たせるようなモデルが作成できるかを評価することができる。また、モデルを作成する際、同じデータを与えても違う</w:t>
      </w:r>
      <w:ins w:id="167" w:author="櫻井 達也" w:date="2024-12-02T22:06:00Z">
        <w:r w:rsidR="001C325D">
          <w:rPr>
            <w:rFonts w:eastAsiaTheme="minorHAnsi" w:hint="eastAsia"/>
          </w:rPr>
          <w:t>精度</w:t>
        </w:r>
      </w:ins>
      <w:del w:id="168" w:author="櫻井 達也" w:date="2024-12-02T22:06:00Z">
        <w:r w:rsidRPr="00F12F55" w:rsidDel="001C325D">
          <w:rPr>
            <w:rFonts w:eastAsiaTheme="minorHAnsi" w:hint="eastAsia"/>
          </w:rPr>
          <w:delText>制度</w:delText>
        </w:r>
      </w:del>
      <w:r w:rsidRPr="00F12F55">
        <w:rPr>
          <w:rFonts w:eastAsiaTheme="minorHAnsi" w:hint="eastAsia"/>
        </w:rPr>
        <w:t>のモデルができる。そのため、評価する際はモデルを</w:t>
      </w:r>
      <w:r w:rsidRPr="0003720C">
        <w:rPr>
          <w:rFonts w:ascii="Times New Roman" w:eastAsiaTheme="minorHAnsi" w:hAnsi="Times New Roman" w:cs="Times New Roman"/>
        </w:rPr>
        <w:t>10</w:t>
      </w:r>
      <w:r w:rsidRPr="00F12F55">
        <w:rPr>
          <w:rFonts w:eastAsiaTheme="minorHAnsi" w:hint="eastAsia"/>
        </w:rPr>
        <w:t>回作成しそれぞれの値の平均をとり評価を行った。</w:t>
      </w:r>
    </w:p>
    <w:p w14:paraId="1D4951DE" w14:textId="562BBE65" w:rsidR="009C408E" w:rsidDel="001C325D" w:rsidRDefault="009C408E" w:rsidP="00537911">
      <w:pPr>
        <w:rPr>
          <w:del w:id="169" w:author="櫻井 達也" w:date="2024-12-02T22:07:00Z"/>
          <w:rFonts w:eastAsiaTheme="minorHAnsi"/>
        </w:rPr>
      </w:pPr>
    </w:p>
    <w:p w14:paraId="06D0CD7A" w14:textId="77777777" w:rsidR="0003720C" w:rsidRPr="00F12F55" w:rsidRDefault="0003720C" w:rsidP="00537911">
      <w:pPr>
        <w:rPr>
          <w:rFonts w:eastAsiaTheme="minorHAnsi"/>
        </w:rPr>
      </w:pPr>
    </w:p>
    <w:p w14:paraId="59541BF3" w14:textId="21243C07" w:rsidR="009C408E" w:rsidRPr="00F12F55" w:rsidRDefault="00A17EB8" w:rsidP="00537911">
      <w:pPr>
        <w:rPr>
          <w:rFonts w:eastAsiaTheme="minorHAnsi"/>
        </w:rPr>
      </w:pPr>
      <w:r w:rsidRPr="0003720C">
        <w:rPr>
          <w:rFonts w:ascii="Times New Roman" w:eastAsiaTheme="minorHAnsi" w:hAnsi="Times New Roman" w:cs="Times New Roman"/>
        </w:rPr>
        <w:t>3.4</w:t>
      </w:r>
      <w:r w:rsidR="009C408E" w:rsidRPr="0003720C">
        <w:rPr>
          <w:rFonts w:ascii="Times New Roman" w:eastAsiaTheme="minorHAnsi" w:hAnsi="Times New Roman" w:cs="Times New Roman"/>
        </w:rPr>
        <w:t>.2</w:t>
      </w:r>
      <w:r w:rsidR="009C408E" w:rsidRPr="00F12F55">
        <w:rPr>
          <w:rFonts w:eastAsiaTheme="minorHAnsi" w:hint="eastAsia"/>
        </w:rPr>
        <w:t xml:space="preserve">　特徴量評価</w:t>
      </w:r>
    </w:p>
    <w:p w14:paraId="5D831B1D" w14:textId="2478C9DE" w:rsidR="00117FBE" w:rsidRPr="00F12F55" w:rsidRDefault="009C408E" w:rsidP="00040EC1">
      <w:pPr>
        <w:rPr>
          <w:rFonts w:eastAsiaTheme="minorHAnsi"/>
        </w:rPr>
      </w:pPr>
      <w:r w:rsidRPr="00F12F55">
        <w:rPr>
          <w:rFonts w:eastAsiaTheme="minorHAnsi" w:hint="eastAsia"/>
        </w:rPr>
        <w:t xml:space="preserve">　特徴量の評価を行うためオープンソースである</w:t>
      </w:r>
      <w:r w:rsidR="003D37F0" w:rsidRPr="0003720C">
        <w:rPr>
          <w:rFonts w:ascii="Times New Roman" w:eastAsiaTheme="minorHAnsi" w:hAnsi="Times New Roman" w:cs="Times New Roman"/>
        </w:rPr>
        <w:t>SHAP</w:t>
      </w:r>
      <w:r w:rsidR="003D37F0" w:rsidRPr="00F12F55">
        <w:rPr>
          <w:rFonts w:eastAsiaTheme="minorHAnsi"/>
        </w:rPr>
        <w:t>（</w:t>
      </w:r>
      <w:r w:rsidR="003D37F0" w:rsidRPr="0003720C">
        <w:rPr>
          <w:rFonts w:ascii="Times New Roman" w:eastAsiaTheme="minorHAnsi" w:hAnsi="Times New Roman" w:cs="Times New Roman"/>
        </w:rPr>
        <w:t>SHapley Additive exPlanations</w:t>
      </w:r>
      <w:r w:rsidR="003D37F0" w:rsidRPr="00F12F55">
        <w:rPr>
          <w:rFonts w:eastAsiaTheme="minorHAnsi"/>
        </w:rPr>
        <w:t>）</w:t>
      </w:r>
      <w:r w:rsidRPr="00F12F55">
        <w:rPr>
          <w:rFonts w:eastAsiaTheme="minorHAnsi" w:hint="eastAsia"/>
        </w:rPr>
        <w:t>を用いて特徴量の需要度を計算させ、モデルの評価同様</w:t>
      </w:r>
      <w:r w:rsidRPr="0003720C">
        <w:rPr>
          <w:rFonts w:ascii="Times New Roman" w:eastAsiaTheme="minorHAnsi" w:hAnsi="Times New Roman" w:cs="Times New Roman"/>
        </w:rPr>
        <w:t>10</w:t>
      </w:r>
      <w:r w:rsidRPr="00F12F55">
        <w:rPr>
          <w:rFonts w:eastAsiaTheme="minorHAnsi" w:hint="eastAsia"/>
        </w:rPr>
        <w:t>回算出した平均を用いて特徴量需要度として特徴量の評価を行った。</w:t>
      </w:r>
      <w:r w:rsidR="003D37F0" w:rsidRPr="0003720C">
        <w:rPr>
          <w:rFonts w:ascii="Times New Roman" w:eastAsiaTheme="minorHAnsi" w:hAnsi="Times New Roman" w:cs="Times New Roman"/>
        </w:rPr>
        <w:t>SHAP</w:t>
      </w:r>
      <w:r w:rsidRPr="00F12F55">
        <w:rPr>
          <w:rFonts w:eastAsiaTheme="minorHAnsi" w:hint="eastAsia"/>
        </w:rPr>
        <w:t>ではシャープレイ値</w:t>
      </w:r>
      <w:r w:rsidR="003D37F0" w:rsidRPr="00F12F55">
        <w:rPr>
          <w:rFonts w:eastAsiaTheme="minorHAnsi" w:hint="eastAsia"/>
        </w:rPr>
        <w:t>と呼ばれる目的変数に対して</w:t>
      </w:r>
      <w:ins w:id="170" w:author="櫻井 達也" w:date="2024-12-02T22:07:00Z">
        <w:r w:rsidR="00C922A5">
          <w:rPr>
            <w:rFonts w:eastAsiaTheme="minorHAnsi" w:hint="eastAsia"/>
          </w:rPr>
          <w:t>、</w:t>
        </w:r>
      </w:ins>
      <w:r w:rsidR="003D37F0" w:rsidRPr="00F12F55">
        <w:rPr>
          <w:rFonts w:eastAsiaTheme="minorHAnsi" w:hint="eastAsia"/>
        </w:rPr>
        <w:t>ある特徴量がどれほど貢献しているか（目的変数を説明するために重要か）を表す。これは、</w:t>
      </w:r>
      <w:r w:rsidR="003D37F0" w:rsidRPr="00F12F55">
        <w:rPr>
          <w:rFonts w:eastAsiaTheme="minorHAnsi"/>
        </w:rPr>
        <w:t>平均的な予測値をベースに、ある特徴量が加わったときの予測値の変動量を、その特徴量の限界貢献度として</w:t>
      </w:r>
      <w:ins w:id="171" w:author="櫻井 達也" w:date="2024-12-02T22:07:00Z">
        <w:r w:rsidR="000A132D">
          <w:rPr>
            <w:rFonts w:eastAsiaTheme="minorHAnsi" w:hint="eastAsia"/>
          </w:rPr>
          <w:t>扱い</w:t>
        </w:r>
      </w:ins>
      <w:del w:id="172" w:author="櫻井 達也" w:date="2024-12-02T22:07:00Z">
        <w:r w:rsidR="003D37F0" w:rsidRPr="00F12F55" w:rsidDel="000A132D">
          <w:rPr>
            <w:rFonts w:eastAsiaTheme="minorHAnsi"/>
          </w:rPr>
          <w:delText>い</w:delText>
        </w:r>
        <w:r w:rsidR="003D37F0" w:rsidRPr="00F12F55" w:rsidDel="000A132D">
          <w:rPr>
            <w:rFonts w:eastAsiaTheme="minorHAnsi" w:hint="eastAsia"/>
          </w:rPr>
          <w:delText>き</w:delText>
        </w:r>
      </w:del>
      <w:r w:rsidR="003D37F0" w:rsidRPr="00F12F55">
        <w:rPr>
          <w:rFonts w:eastAsiaTheme="minorHAnsi" w:hint="eastAsia"/>
        </w:rPr>
        <w:t>、</w:t>
      </w:r>
      <w:r w:rsidR="003D37F0" w:rsidRPr="00F12F55">
        <w:rPr>
          <w:rFonts w:eastAsiaTheme="minorHAnsi"/>
        </w:rPr>
        <w:t>全ての順序の組み合わせで限界貢献度を求め、その平均を</w:t>
      </w:r>
      <w:r w:rsidR="00117FBE" w:rsidRPr="00F12F55">
        <w:rPr>
          <w:rFonts w:eastAsiaTheme="minorHAnsi" w:hint="eastAsia"/>
        </w:rPr>
        <w:t>とることで求まる</w:t>
      </w:r>
      <w:r w:rsidR="00117FBE" w:rsidRPr="0003720C">
        <w:rPr>
          <w:rFonts w:ascii="Times New Roman" w:eastAsiaTheme="minorHAnsi" w:hAnsi="Times New Roman" w:cs="Times New Roman"/>
          <w:vertAlign w:val="superscript"/>
        </w:rPr>
        <w:t>5</w:t>
      </w:r>
      <w:r w:rsidR="00117FBE" w:rsidRPr="00F12F55">
        <w:rPr>
          <w:rFonts w:eastAsiaTheme="minorHAnsi" w:hint="eastAsia"/>
          <w:vertAlign w:val="superscript"/>
        </w:rPr>
        <w:t>)</w:t>
      </w:r>
      <w:r w:rsidR="00117FBE" w:rsidRPr="00F12F55">
        <w:rPr>
          <w:rFonts w:eastAsiaTheme="minorHAnsi" w:hint="eastAsia"/>
        </w:rPr>
        <w:t>。</w:t>
      </w:r>
      <w:r w:rsidR="00031552" w:rsidRPr="00F12F55">
        <w:rPr>
          <w:rFonts w:eastAsiaTheme="minorHAnsi" w:hint="eastAsia"/>
        </w:rPr>
        <w:t>すなわち、値が大きい時予測を行うにあたって需要度が高い。</w:t>
      </w:r>
      <w:r w:rsidR="00117FBE" w:rsidRPr="00F12F55">
        <w:rPr>
          <w:rFonts w:eastAsiaTheme="minorHAnsi" w:hint="eastAsia"/>
        </w:rPr>
        <w:t>このようにして求めた値を用いて各特徴量が</w:t>
      </w:r>
      <w:r w:rsidR="00117FBE" w:rsidRPr="0003720C">
        <w:rPr>
          <w:rFonts w:ascii="Times New Roman" w:eastAsiaTheme="minorHAnsi" w:hAnsi="Times New Roman" w:cs="Times New Roman"/>
        </w:rPr>
        <w:t>Ox</w:t>
      </w:r>
      <w:r w:rsidR="00117FBE" w:rsidRPr="00F12F55">
        <w:rPr>
          <w:rFonts w:eastAsiaTheme="minorHAnsi" w:hint="eastAsia"/>
        </w:rPr>
        <w:t>の予測に対してどれほどの需要なのかを評価</w:t>
      </w:r>
      <w:ins w:id="173" w:author="櫻井 達也" w:date="2024-12-02T22:07:00Z">
        <w:r w:rsidR="000A132D">
          <w:rPr>
            <w:rFonts w:eastAsiaTheme="minorHAnsi" w:hint="eastAsia"/>
          </w:rPr>
          <w:t>した</w:t>
        </w:r>
      </w:ins>
      <w:del w:id="174" w:author="櫻井 達也" w:date="2024-12-02T22:07:00Z">
        <w:r w:rsidR="00117FBE" w:rsidRPr="00F12F55" w:rsidDel="000A132D">
          <w:rPr>
            <w:rFonts w:eastAsiaTheme="minorHAnsi" w:hint="eastAsia"/>
          </w:rPr>
          <w:delText>を行</w:delText>
        </w:r>
        <w:r w:rsidR="00031552" w:rsidRPr="00F12F55" w:rsidDel="000A132D">
          <w:rPr>
            <w:rFonts w:eastAsiaTheme="minorHAnsi" w:hint="eastAsia"/>
          </w:rPr>
          <w:delText>った</w:delText>
        </w:r>
      </w:del>
      <w:r w:rsidR="00117FBE" w:rsidRPr="00F12F55">
        <w:rPr>
          <w:rFonts w:eastAsiaTheme="minorHAnsi" w:hint="eastAsia"/>
        </w:rPr>
        <w:t>。</w:t>
      </w:r>
      <w:r w:rsidR="00031552" w:rsidRPr="00F12F55">
        <w:rPr>
          <w:rFonts w:eastAsiaTheme="minorHAnsi" w:hint="eastAsia"/>
        </w:rPr>
        <w:t>この時、高濃度域と低濃度域（高濃度域以外）に対する特徴量需要度を算出させた。</w:t>
      </w:r>
    </w:p>
    <w:p w14:paraId="6DBB32F6" w14:textId="77777777" w:rsidR="00117FBE" w:rsidRPr="00F12F55" w:rsidRDefault="00117FBE" w:rsidP="00040EC1">
      <w:pPr>
        <w:rPr>
          <w:rFonts w:eastAsiaTheme="minorHAnsi"/>
        </w:rPr>
      </w:pPr>
    </w:p>
    <w:p w14:paraId="68F0C852" w14:textId="1FE99310" w:rsidR="0003720C" w:rsidRPr="00F12F55" w:rsidRDefault="00117FBE" w:rsidP="00040EC1">
      <w:pPr>
        <w:rPr>
          <w:rFonts w:eastAsiaTheme="minorHAnsi"/>
        </w:rPr>
      </w:pPr>
      <w:commentRangeStart w:id="175"/>
      <w:r w:rsidRPr="0003720C">
        <w:rPr>
          <w:rFonts w:ascii="Times New Roman" w:eastAsiaTheme="minorHAnsi" w:hAnsi="Times New Roman" w:cs="Times New Roman"/>
        </w:rPr>
        <w:t>3.</w:t>
      </w:r>
      <w:r w:rsidR="00A17EB8" w:rsidRPr="0003720C">
        <w:rPr>
          <w:rFonts w:ascii="Times New Roman" w:eastAsiaTheme="minorHAnsi" w:hAnsi="Times New Roman" w:cs="Times New Roman"/>
        </w:rPr>
        <w:t>5</w:t>
      </w:r>
      <w:r w:rsidRPr="00F12F55">
        <w:rPr>
          <w:rFonts w:eastAsiaTheme="minorHAnsi" w:hint="eastAsia"/>
        </w:rPr>
        <w:t xml:space="preserve">　特徴量の探索</w:t>
      </w:r>
      <w:commentRangeEnd w:id="175"/>
      <w:r w:rsidR="00B748B1">
        <w:rPr>
          <w:rStyle w:val="ae"/>
        </w:rPr>
        <w:commentReference w:id="175"/>
      </w:r>
    </w:p>
    <w:p w14:paraId="37A913C7" w14:textId="2EF4491F" w:rsidR="00117FBE" w:rsidRDefault="00031552" w:rsidP="00040EC1">
      <w:pPr>
        <w:rPr>
          <w:rFonts w:eastAsiaTheme="minorHAnsi"/>
        </w:rPr>
      </w:pPr>
      <w:r w:rsidRPr="0003720C">
        <w:rPr>
          <w:rFonts w:ascii="Times New Roman" w:eastAsiaTheme="minorHAnsi" w:hAnsi="Times New Roman" w:cs="Times New Roman"/>
        </w:rPr>
        <w:t>3.</w:t>
      </w:r>
      <w:r w:rsidR="00A17EB8" w:rsidRPr="0003720C">
        <w:rPr>
          <w:rFonts w:ascii="Times New Roman" w:eastAsiaTheme="minorHAnsi" w:hAnsi="Times New Roman" w:cs="Times New Roman"/>
        </w:rPr>
        <w:t>5</w:t>
      </w:r>
      <w:r w:rsidRPr="0003720C">
        <w:rPr>
          <w:rFonts w:ascii="Times New Roman" w:eastAsiaTheme="minorHAnsi" w:hAnsi="Times New Roman" w:cs="Times New Roman"/>
        </w:rPr>
        <w:t>.1</w:t>
      </w:r>
      <w:r w:rsidRPr="00F12F55">
        <w:rPr>
          <w:rFonts w:eastAsiaTheme="minorHAnsi" w:hint="eastAsia"/>
        </w:rPr>
        <w:t xml:space="preserve">　全データによる学習</w:t>
      </w:r>
    </w:p>
    <w:p w14:paraId="49FB43C9" w14:textId="18A6C034" w:rsidR="00031552" w:rsidRPr="00F12F55" w:rsidRDefault="00E12B33" w:rsidP="00E12B33">
      <w:pPr>
        <w:ind w:firstLineChars="100" w:firstLine="210"/>
        <w:rPr>
          <w:rFonts w:eastAsiaTheme="minorHAnsi"/>
        </w:rPr>
      </w:pPr>
      <w:r>
        <w:rPr>
          <w:rFonts w:eastAsiaTheme="minorHAnsi" w:hint="eastAsia"/>
        </w:rPr>
        <w:t>探索を行うにあたって、高濃度域で特徴量需要度が高いものが最適な特徴量になると仮説を立てた。</w:t>
      </w:r>
      <w:r w:rsidR="00031552" w:rsidRPr="00F12F55">
        <w:rPr>
          <w:rFonts w:eastAsiaTheme="minorHAnsi" w:hint="eastAsia"/>
        </w:rPr>
        <w:t>それぞれの地点において測定している物質の時間値データを全て学習</w:t>
      </w:r>
      <w:ins w:id="177" w:author="櫻井 達也" w:date="2024-12-02T22:08:00Z">
        <w:r w:rsidR="000A132D">
          <w:rPr>
            <w:rFonts w:eastAsiaTheme="minorHAnsi" w:hint="eastAsia"/>
          </w:rPr>
          <w:t>させる</w:t>
        </w:r>
      </w:ins>
      <w:del w:id="178" w:author="櫻井 達也" w:date="2024-12-02T22:08:00Z">
        <w:r w:rsidR="00031552" w:rsidRPr="00F12F55" w:rsidDel="000A132D">
          <w:rPr>
            <w:rFonts w:eastAsiaTheme="minorHAnsi" w:hint="eastAsia"/>
          </w:rPr>
          <w:delText>を行う</w:delText>
        </w:r>
      </w:del>
      <w:r w:rsidR="00595EB0" w:rsidRPr="00F12F55">
        <w:rPr>
          <w:rFonts w:eastAsiaTheme="minorHAnsi" w:hint="eastAsia"/>
        </w:rPr>
        <w:t>。これ</w:t>
      </w:r>
      <w:r w:rsidR="00031552" w:rsidRPr="00F12F55">
        <w:rPr>
          <w:rFonts w:eastAsiaTheme="minorHAnsi" w:hint="eastAsia"/>
        </w:rPr>
        <w:t>により</w:t>
      </w:r>
      <w:ins w:id="179" w:author="櫻井 達也" w:date="2024-12-02T22:08:00Z">
        <w:r w:rsidR="000A132D">
          <w:rPr>
            <w:rFonts w:eastAsiaTheme="minorHAnsi" w:hint="eastAsia"/>
          </w:rPr>
          <w:t>、</w:t>
        </w:r>
      </w:ins>
      <w:r w:rsidR="00031552" w:rsidRPr="00F12F55">
        <w:rPr>
          <w:rFonts w:eastAsiaTheme="minorHAnsi" w:hint="eastAsia"/>
        </w:rPr>
        <w:t>どの物質の何時</w:t>
      </w:r>
      <w:ins w:id="180" w:author="櫻井 達也" w:date="2024-12-02T22:08:00Z">
        <w:r w:rsidR="000A132D">
          <w:rPr>
            <w:rFonts w:eastAsiaTheme="minorHAnsi" w:hint="eastAsia"/>
          </w:rPr>
          <w:t>間</w:t>
        </w:r>
      </w:ins>
      <w:r w:rsidR="00031552" w:rsidRPr="00F12F55">
        <w:rPr>
          <w:rFonts w:eastAsiaTheme="minorHAnsi" w:hint="eastAsia"/>
        </w:rPr>
        <w:t>前のデータが需要度</w:t>
      </w:r>
      <w:ins w:id="181" w:author="櫻井 達也" w:date="2024-12-02T22:08:00Z">
        <w:r w:rsidR="00B748B1">
          <w:rPr>
            <w:rFonts w:eastAsiaTheme="minorHAnsi" w:hint="eastAsia"/>
          </w:rPr>
          <w:t>として</w:t>
        </w:r>
      </w:ins>
      <w:del w:id="182" w:author="櫻井 達也" w:date="2024-12-02T22:08:00Z">
        <w:r w:rsidR="00031552" w:rsidRPr="00F12F55" w:rsidDel="00B748B1">
          <w:rPr>
            <w:rFonts w:eastAsiaTheme="minorHAnsi" w:hint="eastAsia"/>
          </w:rPr>
          <w:delText>が</w:delText>
        </w:r>
      </w:del>
      <w:r w:rsidR="00031552" w:rsidRPr="00F12F55">
        <w:rPr>
          <w:rFonts w:eastAsiaTheme="minorHAnsi" w:hint="eastAsia"/>
        </w:rPr>
        <w:t>高いかを確認するとともに</w:t>
      </w:r>
      <w:ins w:id="183" w:author="櫻井 達也" w:date="2024-12-02T22:08:00Z">
        <w:r w:rsidR="00B748B1">
          <w:rPr>
            <w:rFonts w:eastAsiaTheme="minorHAnsi" w:hint="eastAsia"/>
          </w:rPr>
          <w:t>、</w:t>
        </w:r>
      </w:ins>
      <w:r w:rsidR="00031552" w:rsidRPr="00F12F55">
        <w:rPr>
          <w:rFonts w:eastAsiaTheme="minorHAnsi" w:hint="eastAsia"/>
        </w:rPr>
        <w:t>全データを特徴量とすることの優位性を評価</w:t>
      </w:r>
      <w:ins w:id="184" w:author="櫻井 達也" w:date="2024-12-02T22:08:00Z">
        <w:r w:rsidR="00B748B1">
          <w:rPr>
            <w:rFonts w:eastAsiaTheme="minorHAnsi" w:hint="eastAsia"/>
          </w:rPr>
          <w:t>した</w:t>
        </w:r>
      </w:ins>
      <w:del w:id="185" w:author="櫻井 達也" w:date="2024-12-02T22:08:00Z">
        <w:r w:rsidR="00031552" w:rsidRPr="00F12F55" w:rsidDel="00B748B1">
          <w:rPr>
            <w:rFonts w:eastAsiaTheme="minorHAnsi" w:hint="eastAsia"/>
          </w:rPr>
          <w:delText>を行った</w:delText>
        </w:r>
      </w:del>
      <w:r w:rsidR="00031552" w:rsidRPr="00F12F55">
        <w:rPr>
          <w:rFonts w:eastAsiaTheme="minorHAnsi" w:hint="eastAsia"/>
        </w:rPr>
        <w:t>。</w:t>
      </w:r>
    </w:p>
    <w:p w14:paraId="3CB944F0" w14:textId="77777777" w:rsidR="00FA0E85" w:rsidRPr="00F12F55" w:rsidRDefault="00FA0E85" w:rsidP="00040EC1">
      <w:pPr>
        <w:rPr>
          <w:rFonts w:eastAsiaTheme="minorHAnsi"/>
        </w:rPr>
      </w:pPr>
    </w:p>
    <w:p w14:paraId="50B41529" w14:textId="3C72DE6E" w:rsidR="00031552" w:rsidRPr="00F12F55" w:rsidRDefault="00031552" w:rsidP="00040EC1">
      <w:pPr>
        <w:rPr>
          <w:rFonts w:eastAsiaTheme="minorHAnsi"/>
        </w:rPr>
      </w:pPr>
      <w:r w:rsidRPr="0003720C">
        <w:rPr>
          <w:rFonts w:ascii="Times New Roman" w:eastAsiaTheme="minorHAnsi" w:hAnsi="Times New Roman" w:cs="Times New Roman"/>
        </w:rPr>
        <w:t>3.</w:t>
      </w:r>
      <w:r w:rsidR="00A17EB8" w:rsidRPr="0003720C">
        <w:rPr>
          <w:rFonts w:ascii="Times New Roman" w:eastAsiaTheme="minorHAnsi" w:hAnsi="Times New Roman" w:cs="Times New Roman"/>
        </w:rPr>
        <w:t>5</w:t>
      </w:r>
      <w:r w:rsidRPr="0003720C">
        <w:rPr>
          <w:rFonts w:ascii="Times New Roman" w:eastAsiaTheme="minorHAnsi" w:hAnsi="Times New Roman" w:cs="Times New Roman"/>
        </w:rPr>
        <w:t>.2</w:t>
      </w:r>
      <w:r w:rsidRPr="00F12F55">
        <w:rPr>
          <w:rFonts w:eastAsiaTheme="minorHAnsi" w:hint="eastAsia"/>
        </w:rPr>
        <w:t xml:space="preserve">　高濃度域の上位</w:t>
      </w:r>
      <w:r w:rsidRPr="0003720C">
        <w:rPr>
          <w:rFonts w:ascii="Times New Roman" w:eastAsiaTheme="minorHAnsi" w:hAnsi="Times New Roman" w:cs="Times New Roman"/>
        </w:rPr>
        <w:t>10</w:t>
      </w:r>
      <w:r w:rsidRPr="00F12F55">
        <w:rPr>
          <w:rFonts w:eastAsiaTheme="minorHAnsi" w:hint="eastAsia"/>
        </w:rPr>
        <w:t>個</w:t>
      </w:r>
      <w:r w:rsidR="00A17EB8" w:rsidRPr="00F12F55">
        <w:rPr>
          <w:rFonts w:eastAsiaTheme="minorHAnsi" w:hint="eastAsia"/>
        </w:rPr>
        <w:t>による学習</w:t>
      </w:r>
    </w:p>
    <w:p w14:paraId="77C79A02" w14:textId="1BDBEC4E" w:rsidR="00031552" w:rsidRPr="00F12F55" w:rsidRDefault="00031552" w:rsidP="00031552">
      <w:pPr>
        <w:ind w:firstLineChars="100" w:firstLine="210"/>
        <w:rPr>
          <w:rFonts w:eastAsiaTheme="minorHAnsi"/>
        </w:rPr>
      </w:pPr>
      <w:r w:rsidRPr="0003720C">
        <w:rPr>
          <w:rFonts w:ascii="Times New Roman" w:eastAsiaTheme="minorHAnsi" w:hAnsi="Times New Roman" w:cs="Times New Roman"/>
        </w:rPr>
        <w:t>3.</w:t>
      </w:r>
      <w:r w:rsidR="00A17EB8" w:rsidRPr="0003720C">
        <w:rPr>
          <w:rFonts w:ascii="Times New Roman" w:eastAsiaTheme="minorHAnsi" w:hAnsi="Times New Roman" w:cs="Times New Roman"/>
        </w:rPr>
        <w:t>5.</w:t>
      </w:r>
      <w:r w:rsidRPr="0003720C">
        <w:rPr>
          <w:rFonts w:ascii="Times New Roman" w:eastAsiaTheme="minorHAnsi" w:hAnsi="Times New Roman" w:cs="Times New Roman"/>
        </w:rPr>
        <w:t>1</w:t>
      </w:r>
      <w:r w:rsidRPr="00F12F55">
        <w:rPr>
          <w:rFonts w:eastAsiaTheme="minorHAnsi" w:hint="eastAsia"/>
        </w:rPr>
        <w:t>で算出した</w:t>
      </w:r>
      <w:r w:rsidR="00595EB0" w:rsidRPr="00F12F55">
        <w:rPr>
          <w:rFonts w:eastAsiaTheme="minorHAnsi" w:hint="eastAsia"/>
        </w:rPr>
        <w:t>高濃度域の</w:t>
      </w:r>
      <w:r w:rsidRPr="00F12F55">
        <w:rPr>
          <w:rFonts w:eastAsiaTheme="minorHAnsi" w:hint="eastAsia"/>
        </w:rPr>
        <w:t>特徴量需要度のうち需要度が高い上位</w:t>
      </w:r>
      <w:r w:rsidRPr="0003720C">
        <w:rPr>
          <w:rFonts w:ascii="Times New Roman" w:eastAsiaTheme="minorHAnsi" w:hAnsi="Times New Roman" w:cs="Times New Roman"/>
        </w:rPr>
        <w:t>10</w:t>
      </w:r>
      <w:r w:rsidRPr="00F12F55">
        <w:rPr>
          <w:rFonts w:eastAsiaTheme="minorHAnsi" w:hint="eastAsia"/>
        </w:rPr>
        <w:t>個の特徴量を選定し学習を行った。</w:t>
      </w:r>
    </w:p>
    <w:p w14:paraId="59784E5F" w14:textId="77777777" w:rsidR="00FA0E85" w:rsidRPr="00F12F55" w:rsidRDefault="00FA0E85" w:rsidP="00FA0E85">
      <w:pPr>
        <w:rPr>
          <w:rFonts w:eastAsiaTheme="minorHAnsi"/>
        </w:rPr>
      </w:pPr>
    </w:p>
    <w:p w14:paraId="5A51F8C8" w14:textId="002C4D1B" w:rsidR="00031552" w:rsidRPr="00F12F55" w:rsidRDefault="00031552" w:rsidP="00040EC1">
      <w:pPr>
        <w:rPr>
          <w:rFonts w:eastAsiaTheme="minorHAnsi"/>
        </w:rPr>
      </w:pPr>
      <w:r w:rsidRPr="0003720C">
        <w:rPr>
          <w:rFonts w:ascii="Times New Roman" w:eastAsiaTheme="minorHAnsi" w:hAnsi="Times New Roman" w:cs="Times New Roman"/>
        </w:rPr>
        <w:t>3.</w:t>
      </w:r>
      <w:r w:rsidR="00A17EB8" w:rsidRPr="0003720C">
        <w:rPr>
          <w:rFonts w:ascii="Times New Roman" w:eastAsiaTheme="minorHAnsi" w:hAnsi="Times New Roman" w:cs="Times New Roman"/>
        </w:rPr>
        <w:t>5</w:t>
      </w:r>
      <w:r w:rsidRPr="0003720C">
        <w:rPr>
          <w:rFonts w:ascii="Times New Roman" w:eastAsiaTheme="minorHAnsi" w:hAnsi="Times New Roman" w:cs="Times New Roman"/>
        </w:rPr>
        <w:t>.3</w:t>
      </w:r>
      <w:r w:rsidRPr="00F12F55">
        <w:rPr>
          <w:rFonts w:eastAsiaTheme="minorHAnsi" w:hint="eastAsia"/>
        </w:rPr>
        <w:t xml:space="preserve">　高濃度域の上位</w:t>
      </w:r>
      <w:r w:rsidRPr="0003720C">
        <w:rPr>
          <w:rFonts w:ascii="Times New Roman" w:eastAsiaTheme="minorHAnsi" w:hAnsi="Times New Roman" w:cs="Times New Roman"/>
        </w:rPr>
        <w:t>20</w:t>
      </w:r>
      <w:r w:rsidRPr="00F12F55">
        <w:rPr>
          <w:rFonts w:eastAsiaTheme="minorHAnsi" w:hint="eastAsia"/>
        </w:rPr>
        <w:t>個</w:t>
      </w:r>
      <w:r w:rsidR="00A17EB8" w:rsidRPr="00F12F55">
        <w:rPr>
          <w:rFonts w:eastAsiaTheme="minorHAnsi" w:hint="eastAsia"/>
        </w:rPr>
        <w:t>による学習</w:t>
      </w:r>
    </w:p>
    <w:p w14:paraId="2E74344D" w14:textId="1D6019DB" w:rsidR="00031552" w:rsidRPr="00F12F55" w:rsidRDefault="00031552" w:rsidP="00031552">
      <w:pPr>
        <w:ind w:firstLineChars="100" w:firstLine="210"/>
        <w:rPr>
          <w:rFonts w:eastAsiaTheme="minorHAnsi"/>
        </w:rPr>
      </w:pPr>
      <w:r w:rsidRPr="0003720C">
        <w:rPr>
          <w:rFonts w:ascii="Times New Roman" w:eastAsiaTheme="minorHAnsi" w:hAnsi="Times New Roman" w:cs="Times New Roman"/>
        </w:rPr>
        <w:t>3.</w:t>
      </w:r>
      <w:r w:rsidR="00A17EB8" w:rsidRPr="0003720C">
        <w:rPr>
          <w:rFonts w:ascii="Times New Roman" w:eastAsiaTheme="minorHAnsi" w:hAnsi="Times New Roman" w:cs="Times New Roman"/>
        </w:rPr>
        <w:t>5</w:t>
      </w:r>
      <w:r w:rsidRPr="0003720C">
        <w:rPr>
          <w:rFonts w:ascii="Times New Roman" w:eastAsiaTheme="minorHAnsi" w:hAnsi="Times New Roman" w:cs="Times New Roman"/>
        </w:rPr>
        <w:t>.1</w:t>
      </w:r>
      <w:r w:rsidRPr="00F12F55">
        <w:rPr>
          <w:rFonts w:eastAsiaTheme="minorHAnsi" w:hint="eastAsia"/>
        </w:rPr>
        <w:t>で算出した</w:t>
      </w:r>
      <w:r w:rsidR="00595EB0" w:rsidRPr="00F12F55">
        <w:rPr>
          <w:rFonts w:eastAsiaTheme="minorHAnsi" w:hint="eastAsia"/>
        </w:rPr>
        <w:t>高濃度域の</w:t>
      </w:r>
      <w:r w:rsidRPr="00F12F55">
        <w:rPr>
          <w:rFonts w:eastAsiaTheme="minorHAnsi" w:hint="eastAsia"/>
        </w:rPr>
        <w:t>特徴量需要度のうち需要度が高い上位</w:t>
      </w:r>
      <w:r w:rsidRPr="0003720C">
        <w:rPr>
          <w:rFonts w:ascii="Times New Roman" w:eastAsiaTheme="minorHAnsi" w:hAnsi="Times New Roman" w:cs="Times New Roman"/>
        </w:rPr>
        <w:t>20</w:t>
      </w:r>
      <w:r w:rsidRPr="00F12F55">
        <w:rPr>
          <w:rFonts w:eastAsiaTheme="minorHAnsi" w:hint="eastAsia"/>
        </w:rPr>
        <w:t>個の特徴量を選定し学習を行った。</w:t>
      </w:r>
    </w:p>
    <w:p w14:paraId="53496503" w14:textId="77777777" w:rsidR="00FA0E85" w:rsidRPr="00F12F55" w:rsidRDefault="00FA0E85" w:rsidP="00FA0E85">
      <w:pPr>
        <w:rPr>
          <w:rFonts w:eastAsiaTheme="minorHAnsi"/>
        </w:rPr>
      </w:pPr>
    </w:p>
    <w:p w14:paraId="576C2681" w14:textId="2537DDE4" w:rsidR="00031552" w:rsidRPr="00F12F55" w:rsidRDefault="00031552" w:rsidP="00040EC1">
      <w:pPr>
        <w:rPr>
          <w:rFonts w:eastAsiaTheme="minorHAnsi"/>
        </w:rPr>
      </w:pPr>
      <w:r w:rsidRPr="0003720C">
        <w:rPr>
          <w:rFonts w:ascii="Times New Roman" w:eastAsiaTheme="minorHAnsi" w:hAnsi="Times New Roman" w:cs="Times New Roman"/>
        </w:rPr>
        <w:t>3.</w:t>
      </w:r>
      <w:r w:rsidR="00A17EB8" w:rsidRPr="0003720C">
        <w:rPr>
          <w:rFonts w:ascii="Times New Roman" w:eastAsiaTheme="minorHAnsi" w:hAnsi="Times New Roman" w:cs="Times New Roman"/>
        </w:rPr>
        <w:t>5</w:t>
      </w:r>
      <w:r w:rsidRPr="0003720C">
        <w:rPr>
          <w:rFonts w:ascii="Times New Roman" w:eastAsiaTheme="minorHAnsi" w:hAnsi="Times New Roman" w:cs="Times New Roman"/>
        </w:rPr>
        <w:t>.4</w:t>
      </w:r>
      <w:r w:rsidRPr="00F12F55">
        <w:rPr>
          <w:rFonts w:eastAsiaTheme="minorHAnsi" w:hint="eastAsia"/>
        </w:rPr>
        <w:t xml:space="preserve">　高濃度域の上位</w:t>
      </w:r>
      <w:r w:rsidRPr="0003720C">
        <w:rPr>
          <w:rFonts w:ascii="Times New Roman" w:eastAsiaTheme="minorHAnsi" w:hAnsi="Times New Roman" w:cs="Times New Roman"/>
        </w:rPr>
        <w:t>30</w:t>
      </w:r>
      <w:r w:rsidRPr="00F12F55">
        <w:rPr>
          <w:rFonts w:eastAsiaTheme="minorHAnsi" w:hint="eastAsia"/>
        </w:rPr>
        <w:t>個</w:t>
      </w:r>
      <w:r w:rsidR="00A17EB8" w:rsidRPr="00F12F55">
        <w:rPr>
          <w:rFonts w:eastAsiaTheme="minorHAnsi" w:hint="eastAsia"/>
        </w:rPr>
        <w:t>による学習</w:t>
      </w:r>
    </w:p>
    <w:p w14:paraId="4F798AC1" w14:textId="45EE45C7" w:rsidR="00031552" w:rsidRPr="00F12F55" w:rsidRDefault="00031552" w:rsidP="00031552">
      <w:pPr>
        <w:ind w:firstLineChars="100" w:firstLine="210"/>
        <w:rPr>
          <w:rFonts w:eastAsiaTheme="minorHAnsi"/>
        </w:rPr>
      </w:pPr>
      <w:r w:rsidRPr="0003720C">
        <w:rPr>
          <w:rFonts w:ascii="Times New Roman" w:eastAsiaTheme="minorHAnsi" w:hAnsi="Times New Roman" w:cs="Times New Roman"/>
        </w:rPr>
        <w:t>3.</w:t>
      </w:r>
      <w:r w:rsidR="00A17EB8" w:rsidRPr="0003720C">
        <w:rPr>
          <w:rFonts w:ascii="Times New Roman" w:eastAsiaTheme="minorHAnsi" w:hAnsi="Times New Roman" w:cs="Times New Roman"/>
        </w:rPr>
        <w:t>5</w:t>
      </w:r>
      <w:r w:rsidRPr="0003720C">
        <w:rPr>
          <w:rFonts w:ascii="Times New Roman" w:eastAsiaTheme="minorHAnsi" w:hAnsi="Times New Roman" w:cs="Times New Roman"/>
        </w:rPr>
        <w:t>.1</w:t>
      </w:r>
      <w:r w:rsidRPr="00F12F55">
        <w:rPr>
          <w:rFonts w:eastAsiaTheme="minorHAnsi" w:hint="eastAsia"/>
        </w:rPr>
        <w:t>で算出した</w:t>
      </w:r>
      <w:r w:rsidR="00595EB0" w:rsidRPr="00F12F55">
        <w:rPr>
          <w:rFonts w:eastAsiaTheme="minorHAnsi" w:hint="eastAsia"/>
        </w:rPr>
        <w:t>高濃度域の</w:t>
      </w:r>
      <w:r w:rsidRPr="00F12F55">
        <w:rPr>
          <w:rFonts w:eastAsiaTheme="minorHAnsi" w:hint="eastAsia"/>
        </w:rPr>
        <w:t>特徴量需要度のうち需要度が高い上位</w:t>
      </w:r>
      <w:r w:rsidR="00595EB0" w:rsidRPr="0003720C">
        <w:rPr>
          <w:rFonts w:ascii="Times New Roman" w:eastAsiaTheme="minorHAnsi" w:hAnsi="Times New Roman" w:cs="Times New Roman"/>
        </w:rPr>
        <w:t>3</w:t>
      </w:r>
      <w:r w:rsidRPr="0003720C">
        <w:rPr>
          <w:rFonts w:ascii="Times New Roman" w:eastAsiaTheme="minorHAnsi" w:hAnsi="Times New Roman" w:cs="Times New Roman"/>
        </w:rPr>
        <w:t>0</w:t>
      </w:r>
      <w:r w:rsidRPr="00F12F55">
        <w:rPr>
          <w:rFonts w:eastAsiaTheme="minorHAnsi" w:hint="eastAsia"/>
        </w:rPr>
        <w:t>個の特徴量を選定し学習を行った。</w:t>
      </w:r>
    </w:p>
    <w:p w14:paraId="34C0546B" w14:textId="77777777" w:rsidR="00FA0E85" w:rsidRPr="00F12F55" w:rsidRDefault="00FA0E85" w:rsidP="00FA0E85">
      <w:pPr>
        <w:rPr>
          <w:rFonts w:eastAsiaTheme="minorHAnsi"/>
        </w:rPr>
      </w:pPr>
    </w:p>
    <w:p w14:paraId="586FD66D" w14:textId="3990F96F" w:rsidR="00031552" w:rsidRPr="00F12F55" w:rsidRDefault="00031552" w:rsidP="00040EC1">
      <w:pPr>
        <w:rPr>
          <w:rFonts w:eastAsiaTheme="minorHAnsi"/>
        </w:rPr>
      </w:pPr>
      <w:r w:rsidRPr="0003720C">
        <w:rPr>
          <w:rFonts w:ascii="Times New Roman" w:eastAsiaTheme="minorHAnsi" w:hAnsi="Times New Roman" w:cs="Times New Roman"/>
        </w:rPr>
        <w:t>3.</w:t>
      </w:r>
      <w:r w:rsidR="00A17EB8" w:rsidRPr="0003720C">
        <w:rPr>
          <w:rFonts w:ascii="Times New Roman" w:eastAsiaTheme="minorHAnsi" w:hAnsi="Times New Roman" w:cs="Times New Roman"/>
        </w:rPr>
        <w:t>5</w:t>
      </w:r>
      <w:r w:rsidRPr="0003720C">
        <w:rPr>
          <w:rFonts w:ascii="Times New Roman" w:eastAsiaTheme="minorHAnsi" w:hAnsi="Times New Roman" w:cs="Times New Roman"/>
        </w:rPr>
        <w:t>.5</w:t>
      </w:r>
      <w:r w:rsidRPr="00F12F55">
        <w:rPr>
          <w:rFonts w:eastAsiaTheme="minorHAnsi" w:hint="eastAsia"/>
        </w:rPr>
        <w:t xml:space="preserve">　高濃度域と低濃度域それぞれの上位</w:t>
      </w:r>
      <w:r w:rsidRPr="0003720C">
        <w:rPr>
          <w:rFonts w:ascii="Times New Roman" w:eastAsiaTheme="minorHAnsi" w:hAnsi="Times New Roman" w:cs="Times New Roman"/>
        </w:rPr>
        <w:t>20</w:t>
      </w:r>
      <w:r w:rsidRPr="00F12F55">
        <w:rPr>
          <w:rFonts w:eastAsiaTheme="minorHAnsi" w:hint="eastAsia"/>
        </w:rPr>
        <w:t>個</w:t>
      </w:r>
      <w:r w:rsidR="00A17EB8" w:rsidRPr="00F12F55">
        <w:rPr>
          <w:rFonts w:eastAsiaTheme="minorHAnsi" w:hint="eastAsia"/>
        </w:rPr>
        <w:t>による学習</w:t>
      </w:r>
    </w:p>
    <w:p w14:paraId="0A003336" w14:textId="55C19725" w:rsidR="00595EB0" w:rsidRPr="00F12F55" w:rsidRDefault="00595EB0" w:rsidP="00595EB0">
      <w:pPr>
        <w:ind w:firstLineChars="100" w:firstLine="210"/>
        <w:rPr>
          <w:rFonts w:eastAsiaTheme="minorHAnsi"/>
        </w:rPr>
      </w:pPr>
      <w:r w:rsidRPr="0003720C">
        <w:rPr>
          <w:rFonts w:ascii="Times New Roman" w:eastAsiaTheme="minorHAnsi" w:hAnsi="Times New Roman" w:cs="Times New Roman"/>
        </w:rPr>
        <w:t>3.</w:t>
      </w:r>
      <w:r w:rsidR="00A17EB8" w:rsidRPr="0003720C">
        <w:rPr>
          <w:rFonts w:ascii="Times New Roman" w:eastAsiaTheme="minorHAnsi" w:hAnsi="Times New Roman" w:cs="Times New Roman"/>
        </w:rPr>
        <w:t>5</w:t>
      </w:r>
      <w:r w:rsidRPr="0003720C">
        <w:rPr>
          <w:rFonts w:ascii="Times New Roman" w:eastAsiaTheme="minorHAnsi" w:hAnsi="Times New Roman" w:cs="Times New Roman"/>
        </w:rPr>
        <w:t>.1</w:t>
      </w:r>
      <w:r w:rsidRPr="00F12F55">
        <w:rPr>
          <w:rFonts w:eastAsiaTheme="minorHAnsi" w:hint="eastAsia"/>
        </w:rPr>
        <w:t>で算出した高濃度域及び低濃度域の特徴量需要度のうち需要度が高い上位</w:t>
      </w:r>
      <w:r w:rsidRPr="0003720C">
        <w:rPr>
          <w:rFonts w:ascii="Times New Roman" w:eastAsiaTheme="minorHAnsi" w:hAnsi="Times New Roman" w:cs="Times New Roman"/>
        </w:rPr>
        <w:t>20</w:t>
      </w:r>
      <w:r w:rsidRPr="00F12F55">
        <w:rPr>
          <w:rFonts w:eastAsiaTheme="minorHAnsi" w:hint="eastAsia"/>
        </w:rPr>
        <w:t>個の特徴量を選定し学習を行った。</w:t>
      </w:r>
    </w:p>
    <w:p w14:paraId="2FD7D583" w14:textId="2E957EF6" w:rsidR="00031552" w:rsidRPr="00F12F55" w:rsidRDefault="00031552" w:rsidP="00040EC1">
      <w:pPr>
        <w:rPr>
          <w:rFonts w:eastAsiaTheme="minorHAnsi"/>
        </w:rPr>
      </w:pPr>
    </w:p>
    <w:p w14:paraId="7ECDE335" w14:textId="045681D3" w:rsidR="00595EB0" w:rsidRPr="00F12F55" w:rsidRDefault="00595EB0" w:rsidP="00595EB0">
      <w:pPr>
        <w:pStyle w:val="a9"/>
        <w:numPr>
          <w:ilvl w:val="0"/>
          <w:numId w:val="2"/>
        </w:numPr>
        <w:rPr>
          <w:rFonts w:eastAsiaTheme="minorHAnsi"/>
        </w:rPr>
      </w:pPr>
      <w:r w:rsidRPr="00F12F55">
        <w:rPr>
          <w:rFonts w:eastAsiaTheme="minorHAnsi" w:hint="eastAsia"/>
        </w:rPr>
        <w:t>結果</w:t>
      </w:r>
    </w:p>
    <w:p w14:paraId="6D3B083F" w14:textId="3A1406CD" w:rsidR="00595EB0" w:rsidRPr="00F12F55" w:rsidRDefault="00595EB0" w:rsidP="00040EC1">
      <w:pPr>
        <w:pStyle w:val="a9"/>
        <w:numPr>
          <w:ilvl w:val="1"/>
          <w:numId w:val="2"/>
        </w:numPr>
        <w:rPr>
          <w:rFonts w:eastAsiaTheme="minorHAnsi"/>
        </w:rPr>
      </w:pPr>
      <w:r w:rsidRPr="00F12F55">
        <w:rPr>
          <w:rFonts w:eastAsiaTheme="minorHAnsi" w:hint="eastAsia"/>
        </w:rPr>
        <w:lastRenderedPageBreak/>
        <w:t>全データ</w:t>
      </w:r>
      <w:r w:rsidR="00A17EB8" w:rsidRPr="00F12F55">
        <w:rPr>
          <w:rFonts w:eastAsiaTheme="minorHAnsi" w:hint="eastAsia"/>
        </w:rPr>
        <w:t>による学習</w:t>
      </w:r>
    </w:p>
    <w:p w14:paraId="687C3718" w14:textId="22D0057C" w:rsidR="00595EB0" w:rsidRPr="00F12F55" w:rsidRDefault="00595EB0" w:rsidP="00040EC1">
      <w:pPr>
        <w:pStyle w:val="a9"/>
        <w:numPr>
          <w:ilvl w:val="1"/>
          <w:numId w:val="2"/>
        </w:numPr>
        <w:rPr>
          <w:rFonts w:eastAsiaTheme="minorHAnsi"/>
        </w:rPr>
      </w:pPr>
      <w:r w:rsidRPr="00F12F55">
        <w:rPr>
          <w:rFonts w:eastAsiaTheme="minorHAnsi" w:hint="eastAsia"/>
        </w:rPr>
        <w:t>高濃度域の上位10個</w:t>
      </w:r>
      <w:r w:rsidR="00A17EB8" w:rsidRPr="00F12F55">
        <w:rPr>
          <w:rFonts w:eastAsiaTheme="minorHAnsi" w:hint="eastAsia"/>
        </w:rPr>
        <w:t>による学習</w:t>
      </w:r>
    </w:p>
    <w:p w14:paraId="51D5986F" w14:textId="131E43D4" w:rsidR="00595EB0" w:rsidRPr="00F12F55" w:rsidRDefault="00595EB0" w:rsidP="00040EC1">
      <w:pPr>
        <w:pStyle w:val="a9"/>
        <w:numPr>
          <w:ilvl w:val="1"/>
          <w:numId w:val="2"/>
        </w:numPr>
        <w:rPr>
          <w:rFonts w:eastAsiaTheme="minorHAnsi"/>
        </w:rPr>
      </w:pPr>
      <w:r w:rsidRPr="00F12F55">
        <w:rPr>
          <w:rFonts w:eastAsiaTheme="minorHAnsi" w:hint="eastAsia"/>
        </w:rPr>
        <w:t>高濃度域の上位20個</w:t>
      </w:r>
      <w:r w:rsidR="00A17EB8" w:rsidRPr="00F12F55">
        <w:rPr>
          <w:rFonts w:eastAsiaTheme="minorHAnsi" w:hint="eastAsia"/>
        </w:rPr>
        <w:t>による学習</w:t>
      </w:r>
    </w:p>
    <w:p w14:paraId="4712DE26" w14:textId="6354A7B0" w:rsidR="00595EB0" w:rsidRPr="00F12F55" w:rsidRDefault="00595EB0" w:rsidP="00040EC1">
      <w:pPr>
        <w:pStyle w:val="a9"/>
        <w:numPr>
          <w:ilvl w:val="1"/>
          <w:numId w:val="2"/>
        </w:numPr>
        <w:rPr>
          <w:rFonts w:eastAsiaTheme="minorHAnsi"/>
        </w:rPr>
      </w:pPr>
      <w:r w:rsidRPr="00F12F55">
        <w:rPr>
          <w:rFonts w:eastAsiaTheme="minorHAnsi" w:hint="eastAsia"/>
        </w:rPr>
        <w:t>高濃度域の上位30個</w:t>
      </w:r>
      <w:r w:rsidR="00A17EB8" w:rsidRPr="00F12F55">
        <w:rPr>
          <w:rFonts w:eastAsiaTheme="minorHAnsi" w:hint="eastAsia"/>
        </w:rPr>
        <w:t>による学習</w:t>
      </w:r>
    </w:p>
    <w:p w14:paraId="7727BE83" w14:textId="6DD714B2" w:rsidR="00595EB0" w:rsidRPr="00F12F55" w:rsidRDefault="00595EB0" w:rsidP="00475869">
      <w:pPr>
        <w:pStyle w:val="a9"/>
        <w:numPr>
          <w:ilvl w:val="1"/>
          <w:numId w:val="2"/>
        </w:numPr>
        <w:rPr>
          <w:rFonts w:eastAsiaTheme="minorHAnsi"/>
        </w:rPr>
      </w:pPr>
      <w:r w:rsidRPr="00F12F55">
        <w:rPr>
          <w:rFonts w:eastAsiaTheme="minorHAnsi" w:hint="eastAsia"/>
        </w:rPr>
        <w:t>高濃度域と低濃度域それぞれの上位20個</w:t>
      </w:r>
      <w:r w:rsidR="00A17EB8" w:rsidRPr="00F12F55">
        <w:rPr>
          <w:rFonts w:eastAsiaTheme="minorHAnsi" w:hint="eastAsia"/>
        </w:rPr>
        <w:t>による学習</w:t>
      </w:r>
      <w:r w:rsidRPr="00F12F55">
        <w:rPr>
          <w:rFonts w:eastAsiaTheme="minorHAnsi" w:hint="eastAsia"/>
        </w:rPr>
        <w:t>5.　考察</w:t>
      </w:r>
    </w:p>
    <w:p w14:paraId="3F5CD099" w14:textId="71502A68" w:rsidR="00595EB0" w:rsidRPr="00F12F55" w:rsidRDefault="00595EB0" w:rsidP="00040EC1">
      <w:pPr>
        <w:rPr>
          <w:rFonts w:eastAsiaTheme="minorHAnsi"/>
        </w:rPr>
      </w:pPr>
      <w:r w:rsidRPr="00F12F55">
        <w:rPr>
          <w:rFonts w:eastAsiaTheme="minorHAnsi" w:hint="eastAsia"/>
        </w:rPr>
        <w:t>6.　まとめ</w:t>
      </w:r>
    </w:p>
    <w:p w14:paraId="633EB663" w14:textId="1287290A" w:rsidR="00FA0E85" w:rsidRDefault="00FA0E85" w:rsidP="00040EC1">
      <w:pPr>
        <w:rPr>
          <w:rFonts w:eastAsiaTheme="minorHAnsi"/>
        </w:rPr>
      </w:pPr>
      <w:r w:rsidRPr="00F12F55">
        <w:rPr>
          <w:rFonts w:eastAsiaTheme="minorHAnsi" w:hint="eastAsia"/>
        </w:rPr>
        <w:t>7.　謝辞</w:t>
      </w:r>
    </w:p>
    <w:p w14:paraId="69993B0D" w14:textId="367B44B4" w:rsidR="000E594D" w:rsidRDefault="000E594D">
      <w:pPr>
        <w:widowControl/>
        <w:jc w:val="left"/>
        <w:rPr>
          <w:rFonts w:eastAsiaTheme="minorHAnsi"/>
        </w:rPr>
      </w:pPr>
      <w:r>
        <w:rPr>
          <w:rFonts w:eastAsiaTheme="minorHAnsi"/>
        </w:rPr>
        <w:br w:type="page"/>
      </w:r>
    </w:p>
    <w:p w14:paraId="32078535" w14:textId="77777777" w:rsidR="000E594D" w:rsidRPr="00F12F55" w:rsidRDefault="000E594D" w:rsidP="00040EC1">
      <w:pPr>
        <w:rPr>
          <w:rFonts w:eastAsiaTheme="minorHAnsi"/>
        </w:rPr>
      </w:pPr>
    </w:p>
    <w:p w14:paraId="5E4CF266" w14:textId="2CB0EB70" w:rsidR="00117FBE" w:rsidRPr="00F12F55" w:rsidRDefault="00FA0E85" w:rsidP="00040EC1">
      <w:pPr>
        <w:rPr>
          <w:rFonts w:eastAsiaTheme="minorHAnsi"/>
        </w:rPr>
      </w:pPr>
      <w:r w:rsidRPr="00F12F55">
        <w:rPr>
          <w:rFonts w:eastAsiaTheme="minorHAnsi" w:hint="eastAsia"/>
        </w:rPr>
        <w:t>8</w:t>
      </w:r>
      <w:r w:rsidR="00117FBE" w:rsidRPr="00F12F55">
        <w:rPr>
          <w:rFonts w:eastAsiaTheme="minorHAnsi" w:hint="eastAsia"/>
        </w:rPr>
        <w:t>. 参考文献</w:t>
      </w:r>
    </w:p>
    <w:p w14:paraId="11A7FC22" w14:textId="2065A72C" w:rsidR="00595EB0" w:rsidRPr="00F12F55" w:rsidRDefault="00595EB0" w:rsidP="00595EB0">
      <w:pPr>
        <w:ind w:left="1134" w:hangingChars="540" w:hanging="1134"/>
        <w:rPr>
          <w:rFonts w:eastAsiaTheme="minorHAnsi"/>
        </w:rPr>
      </w:pPr>
      <w:r w:rsidRPr="00F12F55">
        <w:rPr>
          <w:rFonts w:eastAsiaTheme="minorHAnsi" w:hint="eastAsia"/>
        </w:rPr>
        <w:t xml:space="preserve">1)・・・　環境省（令和5年）: </w:t>
      </w:r>
      <w:r w:rsidRPr="00F12F55">
        <w:rPr>
          <w:rFonts w:eastAsiaTheme="minorHAnsi"/>
        </w:rPr>
        <w:t>“令和５年光化学大気汚染の概要</w:t>
      </w:r>
      <w:r w:rsidRPr="00F12F55">
        <w:rPr>
          <w:rFonts w:eastAsiaTheme="minorHAnsi" w:hint="eastAsia"/>
        </w:rPr>
        <w:t>－注意報等発令状況、被害届出状況－</w:t>
      </w:r>
      <w:r w:rsidRPr="00F12F55">
        <w:rPr>
          <w:rFonts w:eastAsiaTheme="minorHAnsi"/>
        </w:rPr>
        <w:t>”</w:t>
      </w:r>
      <w:r w:rsidRPr="00F12F55">
        <w:rPr>
          <w:rFonts w:eastAsiaTheme="minorHAnsi" w:hint="eastAsia"/>
        </w:rPr>
        <w:t>, 環境省</w:t>
      </w:r>
    </w:p>
    <w:p w14:paraId="386A07BB" w14:textId="2B006BAA" w:rsidR="00595EB0" w:rsidRPr="00F12F55" w:rsidRDefault="00595EB0" w:rsidP="00595EB0">
      <w:pPr>
        <w:ind w:left="1134" w:hangingChars="540" w:hanging="1134"/>
        <w:rPr>
          <w:rFonts w:eastAsiaTheme="minorHAnsi"/>
        </w:rPr>
      </w:pPr>
      <w:r w:rsidRPr="00F12F55">
        <w:rPr>
          <w:rFonts w:eastAsiaTheme="minorHAnsi" w:hint="eastAsia"/>
        </w:rPr>
        <w:t xml:space="preserve">2)・・・　細越英彰(2022) : </w:t>
      </w:r>
      <w:r w:rsidRPr="00F12F55">
        <w:rPr>
          <w:rFonts w:eastAsiaTheme="minorHAnsi"/>
        </w:rPr>
        <w:t>“</w:t>
      </w:r>
      <w:r w:rsidRPr="00F12F55">
        <w:rPr>
          <w:rFonts w:eastAsiaTheme="minorHAnsi" w:hint="eastAsia"/>
        </w:rPr>
        <w:t>ディープラーニングを用いた光化学オキシダント濃度の短期予測</w:t>
      </w:r>
      <w:r w:rsidRPr="00F12F55">
        <w:rPr>
          <w:rFonts w:eastAsiaTheme="minorHAnsi"/>
        </w:rPr>
        <w:t>”</w:t>
      </w:r>
      <w:r w:rsidRPr="00F12F55">
        <w:rPr>
          <w:rFonts w:eastAsiaTheme="minorHAnsi" w:hint="eastAsia"/>
        </w:rPr>
        <w:t>, 明星大学　理工学部　総合理工学科　環境科学系, 令和　4年度卒業論文</w:t>
      </w:r>
    </w:p>
    <w:p w14:paraId="48518996" w14:textId="7042FCE2" w:rsidR="00595EB0" w:rsidRPr="00F12F55" w:rsidRDefault="00595EB0" w:rsidP="00595EB0">
      <w:pPr>
        <w:ind w:left="1134" w:hangingChars="540" w:hanging="1134"/>
        <w:rPr>
          <w:rFonts w:eastAsiaTheme="minorHAnsi"/>
        </w:rPr>
      </w:pPr>
      <w:r w:rsidRPr="00F12F55">
        <w:rPr>
          <w:rFonts w:eastAsiaTheme="minorHAnsi" w:hint="eastAsia"/>
        </w:rPr>
        <w:t xml:space="preserve">3)・・・　細越英彰(2024) : </w:t>
      </w:r>
      <w:r w:rsidR="00FA0E85" w:rsidRPr="00F12F55">
        <w:rPr>
          <w:rFonts w:eastAsiaTheme="minorHAnsi" w:hint="eastAsia"/>
        </w:rPr>
        <w:t>細越さんの</w:t>
      </w:r>
      <w:ins w:id="186" w:author="櫻井 達也" w:date="2024-12-02T21:30:00Z">
        <w:r w:rsidR="005A370A">
          <w:rPr>
            <w:rFonts w:eastAsiaTheme="minorHAnsi" w:hint="eastAsia"/>
          </w:rPr>
          <w:t>修論</w:t>
        </w:r>
      </w:ins>
      <w:del w:id="187" w:author="櫻井 達也" w:date="2024-12-02T21:30:00Z">
        <w:r w:rsidR="00FA0E85" w:rsidRPr="00F12F55" w:rsidDel="005A370A">
          <w:rPr>
            <w:rFonts w:eastAsiaTheme="minorHAnsi" w:hint="eastAsia"/>
          </w:rPr>
          <w:delText>卒論</w:delText>
        </w:r>
      </w:del>
      <w:r w:rsidR="00FA0E85" w:rsidRPr="00F12F55">
        <w:rPr>
          <w:rFonts w:eastAsiaTheme="minorHAnsi" w:hint="eastAsia"/>
        </w:rPr>
        <w:t>掲載予定</w:t>
      </w:r>
    </w:p>
    <w:p w14:paraId="5D443B08" w14:textId="6D2135F5" w:rsidR="00FA0E85" w:rsidRPr="00F12F55" w:rsidRDefault="00FA0E85" w:rsidP="00595EB0">
      <w:pPr>
        <w:ind w:left="1134" w:hangingChars="540" w:hanging="1134"/>
        <w:rPr>
          <w:rFonts w:eastAsiaTheme="minorHAnsi"/>
        </w:rPr>
      </w:pPr>
      <w:r w:rsidRPr="00F12F55">
        <w:rPr>
          <w:rFonts w:eastAsiaTheme="minorHAnsi" w:hint="eastAsia"/>
        </w:rPr>
        <w:t>4)・・・　星野</w:t>
      </w:r>
      <w:r w:rsidRPr="00F12F55">
        <w:rPr>
          <w:rFonts w:eastAsiaTheme="minorHAnsi"/>
        </w:rPr>
        <w:t xml:space="preserve"> 智恵子</w:t>
      </w:r>
      <w:r w:rsidRPr="00F12F55">
        <w:rPr>
          <w:rFonts w:eastAsiaTheme="minorHAnsi" w:hint="eastAsia"/>
        </w:rPr>
        <w:t>,</w:t>
      </w:r>
      <w:r w:rsidRPr="00F12F55">
        <w:rPr>
          <w:rFonts w:eastAsiaTheme="minorHAnsi"/>
        </w:rPr>
        <w:t>吉野 裕紀</w:t>
      </w:r>
      <w:r w:rsidRPr="00F12F55">
        <w:rPr>
          <w:rFonts w:eastAsiaTheme="minorHAnsi" w:hint="eastAsia"/>
        </w:rPr>
        <w:t xml:space="preserve"> : 計測データの欠損を考慮した重機の経路最適化</w:t>
      </w:r>
    </w:p>
    <w:p w14:paraId="62C369DD" w14:textId="15E5ADEF" w:rsidR="00117FBE" w:rsidRPr="00F12F55" w:rsidRDefault="00117FBE" w:rsidP="00040EC1">
      <w:pPr>
        <w:rPr>
          <w:rFonts w:eastAsiaTheme="minorHAnsi"/>
        </w:rPr>
      </w:pPr>
      <w:r w:rsidRPr="00F12F55">
        <w:rPr>
          <w:rFonts w:eastAsiaTheme="minorHAnsi" w:hint="eastAsia"/>
        </w:rPr>
        <w:t>5)・・・　川越雄介(</w:t>
      </w:r>
      <w:r w:rsidR="00595EB0" w:rsidRPr="00F12F55">
        <w:rPr>
          <w:rFonts w:eastAsiaTheme="minorHAnsi" w:hint="eastAsia"/>
        </w:rPr>
        <w:t>2021/4/14</w:t>
      </w:r>
      <w:r w:rsidRPr="00F12F55">
        <w:rPr>
          <w:rFonts w:eastAsiaTheme="minorHAnsi" w:hint="eastAsia"/>
        </w:rPr>
        <w:t>)</w:t>
      </w:r>
      <w:r w:rsidR="00595EB0" w:rsidRPr="00F12F55">
        <w:rPr>
          <w:rFonts w:eastAsiaTheme="minorHAnsi" w:hint="eastAsia"/>
        </w:rPr>
        <w:t xml:space="preserve"> : </w:t>
      </w:r>
      <w:r w:rsidRPr="00F12F55">
        <w:rPr>
          <w:rFonts w:eastAsiaTheme="minorHAnsi"/>
        </w:rPr>
        <w:t>SHAP を用いて機械学習モデルを説明する</w:t>
      </w:r>
      <w:r w:rsidR="00595EB0" w:rsidRPr="00F12F55">
        <w:rPr>
          <w:rFonts w:eastAsiaTheme="minorHAnsi" w:hint="eastAsia"/>
        </w:rPr>
        <w:t xml:space="preserve">　Data Robot</w:t>
      </w:r>
    </w:p>
    <w:p w14:paraId="27F3F69D" w14:textId="4260A703" w:rsidR="008464D7" w:rsidRPr="00F12F55" w:rsidRDefault="008464D7" w:rsidP="0050709F">
      <w:pPr>
        <w:rPr>
          <w:rFonts w:eastAsiaTheme="minorHAnsi"/>
        </w:rPr>
      </w:pPr>
    </w:p>
    <w:p w14:paraId="61A196A0" w14:textId="77777777" w:rsidR="008464D7" w:rsidRPr="00F12F55" w:rsidRDefault="008464D7" w:rsidP="0050709F">
      <w:pPr>
        <w:rPr>
          <w:rFonts w:eastAsiaTheme="minorHAnsi"/>
        </w:rPr>
      </w:pPr>
    </w:p>
    <w:sectPr w:rsidR="008464D7" w:rsidRPr="00F12F55">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櫻井 達也" w:date="2024-12-02T21:36:00Z" w:initials="櫻井">
    <w:p w14:paraId="51E486FE" w14:textId="2432F9F9" w:rsidR="0024682A" w:rsidRDefault="0024682A">
      <w:pPr>
        <w:pStyle w:val="af"/>
      </w:pPr>
      <w:r>
        <w:rPr>
          <w:rStyle w:val="ae"/>
        </w:rPr>
        <w:annotationRef/>
      </w:r>
      <w:r>
        <w:rPr>
          <w:rFonts w:hint="eastAsia"/>
        </w:rPr>
        <w:t>良く書けています。読点（、）の打つ位置が少ないので、1文が長くなりがちです。読点や接続詞を活用して、一文を短くしつつ端的な文章を心掛けてください。</w:t>
      </w:r>
    </w:p>
  </w:comment>
  <w:comment w:id="13" w:author="櫻井 達也" w:date="2024-12-02T21:28:00Z" w:initials="櫻井">
    <w:p w14:paraId="4749C040" w14:textId="05F237C4" w:rsidR="005C3139" w:rsidRDefault="005C3139">
      <w:pPr>
        <w:pStyle w:val="af"/>
      </w:pPr>
      <w:r>
        <w:rPr>
          <w:rStyle w:val="ae"/>
        </w:rPr>
        <w:annotationRef/>
      </w:r>
      <w:r>
        <w:rPr>
          <w:rFonts w:hint="eastAsia"/>
        </w:rPr>
        <w:t>？</w:t>
      </w:r>
    </w:p>
  </w:comment>
  <w:comment w:id="33" w:author="櫻井 達也" w:date="2024-12-02T21:32:00Z" w:initials="櫻井">
    <w:p w14:paraId="5BD6A028" w14:textId="1264E1F2" w:rsidR="00900221" w:rsidRDefault="00900221">
      <w:pPr>
        <w:pStyle w:val="af"/>
        <w:rPr>
          <w:rFonts w:hint="eastAsia"/>
        </w:rPr>
      </w:pPr>
      <w:r>
        <w:rPr>
          <w:rStyle w:val="ae"/>
        </w:rPr>
        <w:annotationRef/>
      </w:r>
      <w:r w:rsidR="001B093B">
        <w:rPr>
          <w:rFonts w:hint="eastAsia"/>
        </w:rPr>
        <w:t>？</w:t>
      </w:r>
      <w:r w:rsidR="008F02D9">
        <w:rPr>
          <w:rFonts w:hint="eastAsia"/>
        </w:rPr>
        <w:t xml:space="preserve">　「具体的には、選定された代表地点における限定データ</w:t>
      </w:r>
      <w:r w:rsidR="000B05ED">
        <w:rPr>
          <w:rFonts w:hint="eastAsia"/>
        </w:rPr>
        <w:t>の</w:t>
      </w:r>
      <w:r w:rsidR="008F02D9">
        <w:rPr>
          <w:rFonts w:hint="eastAsia"/>
        </w:rPr>
        <w:t>学習</w:t>
      </w:r>
      <w:r w:rsidR="000B05ED">
        <w:rPr>
          <w:rFonts w:hint="eastAsia"/>
        </w:rPr>
        <w:t>から</w:t>
      </w:r>
      <w:r w:rsidR="008F02D9">
        <w:rPr>
          <w:rFonts w:hint="eastAsia"/>
        </w:rPr>
        <w:t>、</w:t>
      </w:r>
      <w:r w:rsidR="000B05ED">
        <w:rPr>
          <w:rFonts w:hint="eastAsia"/>
        </w:rPr>
        <w:t>それらの周辺地域まで含めた広範囲における濃度予測を目指している</w:t>
      </w:r>
      <w:r w:rsidR="008F02D9">
        <w:rPr>
          <w:rFonts w:hint="eastAsia"/>
        </w:rPr>
        <w:t>」</w:t>
      </w:r>
      <w:r w:rsidR="000B05ED">
        <w:rPr>
          <w:rFonts w:hint="eastAsia"/>
        </w:rPr>
        <w:t>というイメージ？</w:t>
      </w:r>
    </w:p>
  </w:comment>
  <w:comment w:id="36" w:author="櫻井 達也" w:date="2024-12-02T21:38:00Z" w:initials="櫻井">
    <w:p w14:paraId="738C0EBB" w14:textId="607A02AF" w:rsidR="006314A9" w:rsidRDefault="006314A9">
      <w:pPr>
        <w:pStyle w:val="af"/>
      </w:pPr>
      <w:r>
        <w:rPr>
          <w:rStyle w:val="ae"/>
        </w:rPr>
        <w:annotationRef/>
      </w:r>
      <w:r>
        <w:rPr>
          <w:rFonts w:hint="eastAsia"/>
        </w:rPr>
        <w:t>ここで逆接をつかう意図は？</w:t>
      </w:r>
    </w:p>
  </w:comment>
  <w:comment w:id="42" w:author="櫻井 達也" w:date="2024-12-02T21:58:00Z" w:initials="櫻井">
    <w:p w14:paraId="320A44FB" w14:textId="3626A75C" w:rsidR="007A4612" w:rsidRDefault="007A4612">
      <w:pPr>
        <w:pStyle w:val="af"/>
        <w:rPr>
          <w:rFonts w:hint="eastAsia"/>
        </w:rPr>
      </w:pPr>
      <w:r>
        <w:rPr>
          <w:rStyle w:val="ae"/>
        </w:rPr>
        <w:annotationRef/>
      </w:r>
      <w:r>
        <w:rPr>
          <w:rFonts w:hint="eastAsia"/>
        </w:rPr>
        <w:t>有意？優位？</w:t>
      </w:r>
    </w:p>
  </w:comment>
  <w:comment w:id="43" w:author="櫻井 達也" w:date="2024-12-02T21:40:00Z" w:initials="櫻井">
    <w:p w14:paraId="5F0EFEE7" w14:textId="29A0668C" w:rsidR="00D670A9" w:rsidRDefault="00D670A9">
      <w:pPr>
        <w:pStyle w:val="af"/>
      </w:pPr>
      <w:r>
        <w:rPr>
          <w:rStyle w:val="ae"/>
        </w:rPr>
        <w:annotationRef/>
      </w:r>
      <w:r>
        <w:rPr>
          <w:rFonts w:hint="eastAsia"/>
        </w:rPr>
        <w:t>1</w:t>
      </w:r>
      <w:r>
        <w:t>20ppb</w:t>
      </w:r>
      <w:r>
        <w:rPr>
          <w:rFonts w:hint="eastAsia"/>
        </w:rPr>
        <w:t>ではなく？</w:t>
      </w:r>
    </w:p>
  </w:comment>
  <w:comment w:id="46" w:author="櫻井 達也" w:date="2024-12-02T21:59:00Z" w:initials="櫻井">
    <w:p w14:paraId="03EF383C" w14:textId="55E8AFEA" w:rsidR="007A4612" w:rsidRDefault="007A4612">
      <w:pPr>
        <w:pStyle w:val="af"/>
      </w:pPr>
      <w:r>
        <w:rPr>
          <w:rStyle w:val="ae"/>
        </w:rPr>
        <w:annotationRef/>
      </w:r>
      <w:r>
        <w:rPr>
          <w:rFonts w:hint="eastAsia"/>
        </w:rPr>
        <w:t>ここも</w:t>
      </w:r>
    </w:p>
  </w:comment>
  <w:comment w:id="64" w:author="櫻井 達也" w:date="2024-12-02T21:57:00Z" w:initials="櫻井">
    <w:p w14:paraId="2C6C7CE9" w14:textId="743641D2" w:rsidR="004574D0" w:rsidRDefault="004574D0">
      <w:pPr>
        <w:pStyle w:val="af"/>
        <w:rPr>
          <w:rFonts w:hint="eastAsia"/>
        </w:rPr>
      </w:pPr>
      <w:r>
        <w:rPr>
          <w:rStyle w:val="ae"/>
        </w:rPr>
        <w:annotationRef/>
      </w:r>
      <w:r>
        <w:rPr>
          <w:rFonts w:hint="eastAsia"/>
        </w:rPr>
        <w:t>掲示した図は必ず本文中で説明もしくは引用しなければなりません。</w:t>
      </w:r>
    </w:p>
  </w:comment>
  <w:comment w:id="69" w:author="櫻井 達也" w:date="2024-12-02T21:58:00Z" w:initials="櫻井">
    <w:p w14:paraId="005C0DA4" w14:textId="6B7CE92D" w:rsidR="007A4612" w:rsidRDefault="007A4612">
      <w:pPr>
        <w:pStyle w:val="af"/>
      </w:pPr>
      <w:r>
        <w:rPr>
          <w:rStyle w:val="ae"/>
        </w:rPr>
        <w:annotationRef/>
      </w:r>
      <w:r>
        <w:rPr>
          <w:rFonts w:hint="eastAsia"/>
        </w:rPr>
        <w:t>有意？</w:t>
      </w:r>
    </w:p>
  </w:comment>
  <w:comment w:id="70" w:author="櫻井 達也" w:date="2024-12-02T21:59:00Z" w:initials="櫻井">
    <w:p w14:paraId="76CDEA91" w14:textId="19B77173" w:rsidR="00FB3A26" w:rsidRDefault="00FB3A26">
      <w:pPr>
        <w:pStyle w:val="af"/>
      </w:pPr>
      <w:r>
        <w:rPr>
          <w:rStyle w:val="ae"/>
        </w:rPr>
        <w:annotationRef/>
      </w:r>
      <w:r>
        <w:rPr>
          <w:rFonts w:hint="eastAsia"/>
        </w:rPr>
        <w:t>どれ？</w:t>
      </w:r>
    </w:p>
  </w:comment>
  <w:comment w:id="175" w:author="櫻井 達也" w:date="2024-12-02T22:09:00Z" w:initials="櫻井">
    <w:p w14:paraId="5028390C" w14:textId="0D3C3B35" w:rsidR="00B748B1" w:rsidRDefault="00B748B1">
      <w:pPr>
        <w:pStyle w:val="af"/>
      </w:pPr>
      <w:r>
        <w:rPr>
          <w:rStyle w:val="ae"/>
        </w:rPr>
        <w:annotationRef/>
      </w:r>
      <w:r>
        <w:rPr>
          <w:rFonts w:hint="eastAsia"/>
        </w:rPr>
        <w:t>細かく項を建て</w:t>
      </w:r>
      <w:bookmarkStart w:id="176" w:name="_GoBack"/>
      <w:bookmarkEnd w:id="176"/>
      <w:r>
        <w:rPr>
          <w:rFonts w:hint="eastAsia"/>
        </w:rPr>
        <w:t>過ぎです。3</w:t>
      </w:r>
      <w:r>
        <w:t>.5</w:t>
      </w:r>
      <w:r>
        <w:rPr>
          <w:rFonts w:hint="eastAsia"/>
        </w:rPr>
        <w:t>として1つにまとめてください。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E486FE" w15:done="0"/>
  <w15:commentEx w15:paraId="4749C040" w15:done="0"/>
  <w15:commentEx w15:paraId="5BD6A028" w15:done="0"/>
  <w15:commentEx w15:paraId="738C0EBB" w15:done="0"/>
  <w15:commentEx w15:paraId="320A44FB" w15:done="0"/>
  <w15:commentEx w15:paraId="5F0EFEE7" w15:done="0"/>
  <w15:commentEx w15:paraId="03EF383C" w15:done="0"/>
  <w15:commentEx w15:paraId="2C6C7CE9" w15:done="0"/>
  <w15:commentEx w15:paraId="005C0DA4" w15:done="0"/>
  <w15:commentEx w15:paraId="76CDEA91" w15:done="0"/>
  <w15:commentEx w15:paraId="5028390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4A71C5" w14:textId="77777777" w:rsidR="00EA59EC" w:rsidRDefault="00EA59EC" w:rsidP="00040EC1">
      <w:r>
        <w:separator/>
      </w:r>
    </w:p>
  </w:endnote>
  <w:endnote w:type="continuationSeparator" w:id="0">
    <w:p w14:paraId="3777410E" w14:textId="77777777" w:rsidR="00EA59EC" w:rsidRDefault="00EA59EC" w:rsidP="00040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FB70EF" w14:textId="77777777" w:rsidR="00EA59EC" w:rsidRDefault="00EA59EC" w:rsidP="00040EC1">
      <w:r>
        <w:separator/>
      </w:r>
    </w:p>
  </w:footnote>
  <w:footnote w:type="continuationSeparator" w:id="0">
    <w:p w14:paraId="58526238" w14:textId="77777777" w:rsidR="00EA59EC" w:rsidRDefault="00EA59EC" w:rsidP="00040E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23E5"/>
    <w:multiLevelType w:val="multilevel"/>
    <w:tmpl w:val="0EB457A8"/>
    <w:lvl w:ilvl="0">
      <w:start w:val="4"/>
      <w:numFmt w:val="decimal"/>
      <w:lvlText w:val="%1."/>
      <w:lvlJc w:val="left"/>
      <w:pPr>
        <w:ind w:left="360" w:hanging="36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20951A9"/>
    <w:multiLevelType w:val="hybridMultilevel"/>
    <w:tmpl w:val="8C32DEE0"/>
    <w:lvl w:ilvl="0" w:tplc="DC9ABE12">
      <w:start w:val="1"/>
      <w:numFmt w:val="decimal"/>
      <w:lvlText w:val="%1."/>
      <w:lvlJc w:val="left"/>
      <w:pPr>
        <w:ind w:left="360" w:hanging="360"/>
      </w:pPr>
      <w:rPr>
        <w:rFonts w:ascii="Times New Roman" w:hAnsi="Times New Roman" w:cs="Times New Roman"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59A2692D"/>
    <w:multiLevelType w:val="multilevel"/>
    <w:tmpl w:val="6C988428"/>
    <w:lvl w:ilvl="0">
      <w:start w:val="1"/>
      <w:numFmt w:val="decimal"/>
      <w:lvlText w:val="%1."/>
      <w:lvlJc w:val="left"/>
      <w:pPr>
        <w:ind w:left="360" w:hanging="360"/>
      </w:pPr>
      <w:rPr>
        <w:rFonts w:hint="default"/>
      </w:rPr>
    </w:lvl>
    <w:lvl w:ilvl="1">
      <w:start w:val="4"/>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9D02C9F"/>
    <w:multiLevelType w:val="multilevel"/>
    <w:tmpl w:val="3B48AA4C"/>
    <w:lvl w:ilvl="0">
      <w:start w:val="1"/>
      <w:numFmt w:val="decimal"/>
      <w:lvlText w:val="%1."/>
      <w:lvlJc w:val="left"/>
      <w:pPr>
        <w:ind w:left="360" w:hanging="360"/>
      </w:pPr>
      <w:rPr>
        <w:rFonts w:hint="default"/>
      </w:rPr>
    </w:lvl>
    <w:lvl w:ilvl="1">
      <w:start w:val="1"/>
      <w:numFmt w:val="decimal"/>
      <w:isLgl/>
      <w:lvlText w:val="%1.%2"/>
      <w:lvlJc w:val="left"/>
      <w:pPr>
        <w:ind w:left="852" w:hanging="49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櫻井 達也">
    <w15:presenceInfo w15:providerId="Windows Live" w15:userId="2fe059ef3e0e57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09F"/>
    <w:rsid w:val="00004DC2"/>
    <w:rsid w:val="00031552"/>
    <w:rsid w:val="000343E1"/>
    <w:rsid w:val="0003720C"/>
    <w:rsid w:val="00040EC1"/>
    <w:rsid w:val="00050D0F"/>
    <w:rsid w:val="00092449"/>
    <w:rsid w:val="000A132D"/>
    <w:rsid w:val="000B05ED"/>
    <w:rsid w:val="000B7038"/>
    <w:rsid w:val="000E594D"/>
    <w:rsid w:val="00117FBE"/>
    <w:rsid w:val="0014694A"/>
    <w:rsid w:val="00185BE9"/>
    <w:rsid w:val="001B093B"/>
    <w:rsid w:val="001C2440"/>
    <w:rsid w:val="001C325D"/>
    <w:rsid w:val="001F32D5"/>
    <w:rsid w:val="002076A2"/>
    <w:rsid w:val="00210F24"/>
    <w:rsid w:val="00240D50"/>
    <w:rsid w:val="0024682A"/>
    <w:rsid w:val="002653F1"/>
    <w:rsid w:val="002701A4"/>
    <w:rsid w:val="00357AB8"/>
    <w:rsid w:val="00370158"/>
    <w:rsid w:val="003747BE"/>
    <w:rsid w:val="003B1333"/>
    <w:rsid w:val="003C6C9A"/>
    <w:rsid w:val="003D37F0"/>
    <w:rsid w:val="003D6926"/>
    <w:rsid w:val="003D7E01"/>
    <w:rsid w:val="00436F66"/>
    <w:rsid w:val="00454112"/>
    <w:rsid w:val="004574D0"/>
    <w:rsid w:val="004A7475"/>
    <w:rsid w:val="004B240D"/>
    <w:rsid w:val="004C0B1D"/>
    <w:rsid w:val="004C53FD"/>
    <w:rsid w:val="004D60DC"/>
    <w:rsid w:val="0050709F"/>
    <w:rsid w:val="00521E2C"/>
    <w:rsid w:val="00537911"/>
    <w:rsid w:val="00572D0A"/>
    <w:rsid w:val="00595EB0"/>
    <w:rsid w:val="005A370A"/>
    <w:rsid w:val="005C3139"/>
    <w:rsid w:val="005E31AA"/>
    <w:rsid w:val="00606F9C"/>
    <w:rsid w:val="00623EC7"/>
    <w:rsid w:val="006314A9"/>
    <w:rsid w:val="006334AD"/>
    <w:rsid w:val="006734EA"/>
    <w:rsid w:val="00693CC4"/>
    <w:rsid w:val="006A716E"/>
    <w:rsid w:val="006B0076"/>
    <w:rsid w:val="006C5121"/>
    <w:rsid w:val="007955BA"/>
    <w:rsid w:val="007A4612"/>
    <w:rsid w:val="007B6541"/>
    <w:rsid w:val="008233E3"/>
    <w:rsid w:val="008464D7"/>
    <w:rsid w:val="00860698"/>
    <w:rsid w:val="00880CE9"/>
    <w:rsid w:val="008A135B"/>
    <w:rsid w:val="008D6C98"/>
    <w:rsid w:val="008F02D9"/>
    <w:rsid w:val="00900221"/>
    <w:rsid w:val="00901936"/>
    <w:rsid w:val="00903665"/>
    <w:rsid w:val="00923615"/>
    <w:rsid w:val="00976704"/>
    <w:rsid w:val="009C408E"/>
    <w:rsid w:val="009E08BB"/>
    <w:rsid w:val="009F5AAE"/>
    <w:rsid w:val="00A17EB8"/>
    <w:rsid w:val="00A926EF"/>
    <w:rsid w:val="00AA04B6"/>
    <w:rsid w:val="00AD038A"/>
    <w:rsid w:val="00B34633"/>
    <w:rsid w:val="00B56EE7"/>
    <w:rsid w:val="00B748B1"/>
    <w:rsid w:val="00B770B6"/>
    <w:rsid w:val="00C922A5"/>
    <w:rsid w:val="00CE60FC"/>
    <w:rsid w:val="00CF5368"/>
    <w:rsid w:val="00D670A9"/>
    <w:rsid w:val="00E04297"/>
    <w:rsid w:val="00E12B33"/>
    <w:rsid w:val="00E36C9A"/>
    <w:rsid w:val="00EA59EC"/>
    <w:rsid w:val="00EB7C64"/>
    <w:rsid w:val="00EC52D2"/>
    <w:rsid w:val="00F12F55"/>
    <w:rsid w:val="00F32B9B"/>
    <w:rsid w:val="00F54046"/>
    <w:rsid w:val="00F94231"/>
    <w:rsid w:val="00FA0E85"/>
    <w:rsid w:val="00FB3A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A242532"/>
  <w15:chartTrackingRefBased/>
  <w15:docId w15:val="{87516FA8-8A96-4148-810B-6FD5E327A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1552"/>
    <w:pPr>
      <w:widowControl w:val="0"/>
      <w:jc w:val="both"/>
    </w:pPr>
  </w:style>
  <w:style w:type="paragraph" w:styleId="1">
    <w:name w:val="heading 1"/>
    <w:basedOn w:val="a"/>
    <w:next w:val="a"/>
    <w:link w:val="10"/>
    <w:uiPriority w:val="9"/>
    <w:qFormat/>
    <w:rsid w:val="0050709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0709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50709F"/>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50709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0709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0709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0709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0709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0709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0709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0709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50709F"/>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50709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0709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0709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0709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0709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0709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0709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0709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0709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0709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0709F"/>
    <w:pPr>
      <w:spacing w:before="160" w:after="160"/>
      <w:jc w:val="center"/>
    </w:pPr>
    <w:rPr>
      <w:i/>
      <w:iCs/>
      <w:color w:val="404040" w:themeColor="text1" w:themeTint="BF"/>
    </w:rPr>
  </w:style>
  <w:style w:type="character" w:customStyle="1" w:styleId="a8">
    <w:name w:val="引用文 (文字)"/>
    <w:basedOn w:val="a0"/>
    <w:link w:val="a7"/>
    <w:uiPriority w:val="29"/>
    <w:rsid w:val="0050709F"/>
    <w:rPr>
      <w:i/>
      <w:iCs/>
      <w:color w:val="404040" w:themeColor="text1" w:themeTint="BF"/>
    </w:rPr>
  </w:style>
  <w:style w:type="paragraph" w:styleId="a9">
    <w:name w:val="List Paragraph"/>
    <w:basedOn w:val="a"/>
    <w:uiPriority w:val="34"/>
    <w:qFormat/>
    <w:rsid w:val="0050709F"/>
    <w:pPr>
      <w:ind w:left="720"/>
      <w:contextualSpacing/>
    </w:pPr>
  </w:style>
  <w:style w:type="character" w:styleId="21">
    <w:name w:val="Intense Emphasis"/>
    <w:basedOn w:val="a0"/>
    <w:uiPriority w:val="21"/>
    <w:qFormat/>
    <w:rsid w:val="0050709F"/>
    <w:rPr>
      <w:i/>
      <w:iCs/>
      <w:color w:val="0F4761" w:themeColor="accent1" w:themeShade="BF"/>
    </w:rPr>
  </w:style>
  <w:style w:type="paragraph" w:styleId="22">
    <w:name w:val="Intense Quote"/>
    <w:basedOn w:val="a"/>
    <w:next w:val="a"/>
    <w:link w:val="23"/>
    <w:uiPriority w:val="30"/>
    <w:qFormat/>
    <w:rsid w:val="00507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0709F"/>
    <w:rPr>
      <w:i/>
      <w:iCs/>
      <w:color w:val="0F4761" w:themeColor="accent1" w:themeShade="BF"/>
    </w:rPr>
  </w:style>
  <w:style w:type="character" w:styleId="24">
    <w:name w:val="Intense Reference"/>
    <w:basedOn w:val="a0"/>
    <w:uiPriority w:val="32"/>
    <w:qFormat/>
    <w:rsid w:val="0050709F"/>
    <w:rPr>
      <w:b/>
      <w:bCs/>
      <w:smallCaps/>
      <w:color w:val="0F4761" w:themeColor="accent1" w:themeShade="BF"/>
      <w:spacing w:val="5"/>
    </w:rPr>
  </w:style>
  <w:style w:type="paragraph" w:styleId="aa">
    <w:name w:val="header"/>
    <w:basedOn w:val="a"/>
    <w:link w:val="ab"/>
    <w:uiPriority w:val="99"/>
    <w:unhideWhenUsed/>
    <w:rsid w:val="00040EC1"/>
    <w:pPr>
      <w:tabs>
        <w:tab w:val="center" w:pos="4252"/>
        <w:tab w:val="right" w:pos="8504"/>
      </w:tabs>
      <w:snapToGrid w:val="0"/>
    </w:pPr>
  </w:style>
  <w:style w:type="character" w:customStyle="1" w:styleId="ab">
    <w:name w:val="ヘッダー (文字)"/>
    <w:basedOn w:val="a0"/>
    <w:link w:val="aa"/>
    <w:uiPriority w:val="99"/>
    <w:rsid w:val="00040EC1"/>
  </w:style>
  <w:style w:type="paragraph" w:styleId="ac">
    <w:name w:val="footer"/>
    <w:basedOn w:val="a"/>
    <w:link w:val="ad"/>
    <w:uiPriority w:val="99"/>
    <w:unhideWhenUsed/>
    <w:rsid w:val="00040EC1"/>
    <w:pPr>
      <w:tabs>
        <w:tab w:val="center" w:pos="4252"/>
        <w:tab w:val="right" w:pos="8504"/>
      </w:tabs>
      <w:snapToGrid w:val="0"/>
    </w:pPr>
  </w:style>
  <w:style w:type="character" w:customStyle="1" w:styleId="ad">
    <w:name w:val="フッター (文字)"/>
    <w:basedOn w:val="a0"/>
    <w:link w:val="ac"/>
    <w:uiPriority w:val="99"/>
    <w:rsid w:val="00040EC1"/>
  </w:style>
  <w:style w:type="paragraph" w:styleId="Web">
    <w:name w:val="Normal (Web)"/>
    <w:basedOn w:val="a"/>
    <w:uiPriority w:val="99"/>
    <w:semiHidden/>
    <w:unhideWhenUsed/>
    <w:rsid w:val="00F54046"/>
    <w:rPr>
      <w:rFonts w:ascii="Times New Roman" w:hAnsi="Times New Roman" w:cs="Times New Roman"/>
      <w:sz w:val="24"/>
      <w:szCs w:val="24"/>
    </w:rPr>
  </w:style>
  <w:style w:type="character" w:styleId="ae">
    <w:name w:val="annotation reference"/>
    <w:basedOn w:val="a0"/>
    <w:uiPriority w:val="99"/>
    <w:semiHidden/>
    <w:unhideWhenUsed/>
    <w:rsid w:val="00595EB0"/>
    <w:rPr>
      <w:sz w:val="18"/>
      <w:szCs w:val="18"/>
    </w:rPr>
  </w:style>
  <w:style w:type="paragraph" w:styleId="af">
    <w:name w:val="annotation text"/>
    <w:basedOn w:val="a"/>
    <w:link w:val="af0"/>
    <w:uiPriority w:val="99"/>
    <w:semiHidden/>
    <w:unhideWhenUsed/>
    <w:rsid w:val="00595EB0"/>
    <w:pPr>
      <w:jc w:val="left"/>
    </w:pPr>
  </w:style>
  <w:style w:type="character" w:customStyle="1" w:styleId="af0">
    <w:name w:val="コメント文字列 (文字)"/>
    <w:basedOn w:val="a0"/>
    <w:link w:val="af"/>
    <w:uiPriority w:val="99"/>
    <w:semiHidden/>
    <w:rsid w:val="00595EB0"/>
  </w:style>
  <w:style w:type="paragraph" w:styleId="af1">
    <w:name w:val="Balloon Text"/>
    <w:basedOn w:val="a"/>
    <w:link w:val="af2"/>
    <w:uiPriority w:val="99"/>
    <w:semiHidden/>
    <w:unhideWhenUsed/>
    <w:rsid w:val="00B34633"/>
    <w:rPr>
      <w:rFonts w:asciiTheme="majorHAnsi" w:eastAsiaTheme="majorEastAsia" w:hAnsiTheme="majorHAnsi" w:cstheme="majorBidi"/>
      <w:sz w:val="18"/>
      <w:szCs w:val="18"/>
    </w:rPr>
  </w:style>
  <w:style w:type="character" w:customStyle="1" w:styleId="af2">
    <w:name w:val="吹き出し (文字)"/>
    <w:basedOn w:val="a0"/>
    <w:link w:val="af1"/>
    <w:uiPriority w:val="99"/>
    <w:semiHidden/>
    <w:rsid w:val="00B34633"/>
    <w:rPr>
      <w:rFonts w:asciiTheme="majorHAnsi" w:eastAsiaTheme="majorEastAsia" w:hAnsiTheme="majorHAnsi" w:cstheme="majorBidi"/>
      <w:sz w:val="18"/>
      <w:szCs w:val="18"/>
    </w:rPr>
  </w:style>
  <w:style w:type="paragraph" w:styleId="af3">
    <w:name w:val="annotation subject"/>
    <w:basedOn w:val="af"/>
    <w:next w:val="af"/>
    <w:link w:val="af4"/>
    <w:uiPriority w:val="99"/>
    <w:semiHidden/>
    <w:unhideWhenUsed/>
    <w:rsid w:val="005C3139"/>
    <w:rPr>
      <w:b/>
      <w:bCs/>
    </w:rPr>
  </w:style>
  <w:style w:type="character" w:customStyle="1" w:styleId="af4">
    <w:name w:val="コメント内容 (文字)"/>
    <w:basedOn w:val="af0"/>
    <w:link w:val="af3"/>
    <w:uiPriority w:val="99"/>
    <w:semiHidden/>
    <w:rsid w:val="005C31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00653">
      <w:bodyDiv w:val="1"/>
      <w:marLeft w:val="0"/>
      <w:marRight w:val="0"/>
      <w:marTop w:val="0"/>
      <w:marBottom w:val="0"/>
      <w:divBdr>
        <w:top w:val="none" w:sz="0" w:space="0" w:color="auto"/>
        <w:left w:val="none" w:sz="0" w:space="0" w:color="auto"/>
        <w:bottom w:val="none" w:sz="0" w:space="0" w:color="auto"/>
        <w:right w:val="none" w:sz="0" w:space="0" w:color="auto"/>
      </w:divBdr>
    </w:div>
    <w:div w:id="480851246">
      <w:bodyDiv w:val="1"/>
      <w:marLeft w:val="0"/>
      <w:marRight w:val="0"/>
      <w:marTop w:val="0"/>
      <w:marBottom w:val="0"/>
      <w:divBdr>
        <w:top w:val="none" w:sz="0" w:space="0" w:color="auto"/>
        <w:left w:val="none" w:sz="0" w:space="0" w:color="auto"/>
        <w:bottom w:val="none" w:sz="0" w:space="0" w:color="auto"/>
        <w:right w:val="none" w:sz="0" w:space="0" w:color="auto"/>
      </w:divBdr>
    </w:div>
    <w:div w:id="530267636">
      <w:bodyDiv w:val="1"/>
      <w:marLeft w:val="0"/>
      <w:marRight w:val="0"/>
      <w:marTop w:val="0"/>
      <w:marBottom w:val="0"/>
      <w:divBdr>
        <w:top w:val="none" w:sz="0" w:space="0" w:color="auto"/>
        <w:left w:val="none" w:sz="0" w:space="0" w:color="auto"/>
        <w:bottom w:val="none" w:sz="0" w:space="0" w:color="auto"/>
        <w:right w:val="none" w:sz="0" w:space="0" w:color="auto"/>
      </w:divBdr>
    </w:div>
    <w:div w:id="796533356">
      <w:bodyDiv w:val="1"/>
      <w:marLeft w:val="0"/>
      <w:marRight w:val="0"/>
      <w:marTop w:val="0"/>
      <w:marBottom w:val="0"/>
      <w:divBdr>
        <w:top w:val="none" w:sz="0" w:space="0" w:color="auto"/>
        <w:left w:val="none" w:sz="0" w:space="0" w:color="auto"/>
        <w:bottom w:val="none" w:sz="0" w:space="0" w:color="auto"/>
        <w:right w:val="none" w:sz="0" w:space="0" w:color="auto"/>
      </w:divBdr>
    </w:div>
    <w:div w:id="867109626">
      <w:bodyDiv w:val="1"/>
      <w:marLeft w:val="0"/>
      <w:marRight w:val="0"/>
      <w:marTop w:val="0"/>
      <w:marBottom w:val="0"/>
      <w:divBdr>
        <w:top w:val="none" w:sz="0" w:space="0" w:color="auto"/>
        <w:left w:val="none" w:sz="0" w:space="0" w:color="auto"/>
        <w:bottom w:val="none" w:sz="0" w:space="0" w:color="auto"/>
        <w:right w:val="none" w:sz="0" w:space="0" w:color="auto"/>
      </w:divBdr>
    </w:div>
    <w:div w:id="1178425431">
      <w:bodyDiv w:val="1"/>
      <w:marLeft w:val="0"/>
      <w:marRight w:val="0"/>
      <w:marTop w:val="0"/>
      <w:marBottom w:val="0"/>
      <w:divBdr>
        <w:top w:val="none" w:sz="0" w:space="0" w:color="auto"/>
        <w:left w:val="none" w:sz="0" w:space="0" w:color="auto"/>
        <w:bottom w:val="none" w:sz="0" w:space="0" w:color="auto"/>
        <w:right w:val="none" w:sz="0" w:space="0" w:color="auto"/>
      </w:divBdr>
    </w:div>
    <w:div w:id="1248534896">
      <w:bodyDiv w:val="1"/>
      <w:marLeft w:val="0"/>
      <w:marRight w:val="0"/>
      <w:marTop w:val="0"/>
      <w:marBottom w:val="0"/>
      <w:divBdr>
        <w:top w:val="none" w:sz="0" w:space="0" w:color="auto"/>
        <w:left w:val="none" w:sz="0" w:space="0" w:color="auto"/>
        <w:bottom w:val="none" w:sz="0" w:space="0" w:color="auto"/>
        <w:right w:val="none" w:sz="0" w:space="0" w:color="auto"/>
      </w:divBdr>
    </w:div>
    <w:div w:id="1482652218">
      <w:bodyDiv w:val="1"/>
      <w:marLeft w:val="0"/>
      <w:marRight w:val="0"/>
      <w:marTop w:val="0"/>
      <w:marBottom w:val="0"/>
      <w:divBdr>
        <w:top w:val="none" w:sz="0" w:space="0" w:color="auto"/>
        <w:left w:val="none" w:sz="0" w:space="0" w:color="auto"/>
        <w:bottom w:val="none" w:sz="0" w:space="0" w:color="auto"/>
        <w:right w:val="none" w:sz="0" w:space="0" w:color="auto"/>
      </w:divBdr>
    </w:div>
    <w:div w:id="1787429406">
      <w:bodyDiv w:val="1"/>
      <w:marLeft w:val="0"/>
      <w:marRight w:val="0"/>
      <w:marTop w:val="0"/>
      <w:marBottom w:val="0"/>
      <w:divBdr>
        <w:top w:val="none" w:sz="0" w:space="0" w:color="auto"/>
        <w:left w:val="none" w:sz="0" w:space="0" w:color="auto"/>
        <w:bottom w:val="none" w:sz="0" w:space="0" w:color="auto"/>
        <w:right w:val="none" w:sz="0" w:space="0" w:color="auto"/>
      </w:divBdr>
    </w:div>
    <w:div w:id="1887837247">
      <w:bodyDiv w:val="1"/>
      <w:marLeft w:val="0"/>
      <w:marRight w:val="0"/>
      <w:marTop w:val="0"/>
      <w:marBottom w:val="0"/>
      <w:divBdr>
        <w:top w:val="none" w:sz="0" w:space="0" w:color="auto"/>
        <w:left w:val="none" w:sz="0" w:space="0" w:color="auto"/>
        <w:bottom w:val="none" w:sz="0" w:space="0" w:color="auto"/>
        <w:right w:val="none" w:sz="0" w:space="0" w:color="auto"/>
      </w:divBdr>
    </w:div>
    <w:div w:id="2085176683">
      <w:bodyDiv w:val="1"/>
      <w:marLeft w:val="0"/>
      <w:marRight w:val="0"/>
      <w:marTop w:val="0"/>
      <w:marBottom w:val="0"/>
      <w:divBdr>
        <w:top w:val="none" w:sz="0" w:space="0" w:color="auto"/>
        <w:left w:val="none" w:sz="0" w:space="0" w:color="auto"/>
        <w:bottom w:val="none" w:sz="0" w:space="0" w:color="auto"/>
        <w:right w:val="none" w:sz="0" w:space="0" w:color="auto"/>
      </w:divBdr>
    </w:div>
    <w:div w:id="209874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EC91933683EF254981DE1C3A7F0D09B9" ma:contentTypeVersion="10" ma:contentTypeDescription="新しいドキュメントを作成します。" ma:contentTypeScope="" ma:versionID="bdc15f967b182231c872ec911328d6f0">
  <xsd:schema xmlns:xsd="http://www.w3.org/2001/XMLSchema" xmlns:xs="http://www.w3.org/2001/XMLSchema" xmlns:p="http://schemas.microsoft.com/office/2006/metadata/properties" xmlns:ns3="700cddec-2779-48f0-808f-9d530bc67db4" targetNamespace="http://schemas.microsoft.com/office/2006/metadata/properties" ma:root="true" ma:fieldsID="144849f4071478bffee5051485838e4e" ns3:_="">
    <xsd:import namespace="700cddec-2779-48f0-808f-9d530bc67db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0cddec-2779-48f0-808f-9d530bc67d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0EDC3-9345-4790-A91E-2386EBB8D999}">
  <ds:schemaRefs>
    <ds:schemaRef ds:uri="http://schemas.microsoft.com/sharepoint/v3/contenttype/forms"/>
  </ds:schemaRefs>
</ds:datastoreItem>
</file>

<file path=customXml/itemProps2.xml><?xml version="1.0" encoding="utf-8"?>
<ds:datastoreItem xmlns:ds="http://schemas.openxmlformats.org/officeDocument/2006/customXml" ds:itemID="{EF45E80E-4A21-4A07-9E81-59BB1003AA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1E0715-6E0B-497D-AC1E-FF994D939D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0cddec-2779-48f0-808f-9d530bc67d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EFF13F-BD66-4EA3-894D-86C4E817C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11</Pages>
  <Words>942</Words>
  <Characters>5371</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21T7-008</dc:creator>
  <cp:keywords/>
  <dc:description/>
  <cp:lastModifiedBy>櫻井 達也</cp:lastModifiedBy>
  <cp:revision>15</cp:revision>
  <dcterms:created xsi:type="dcterms:W3CDTF">2024-11-23T09:55:00Z</dcterms:created>
  <dcterms:modified xsi:type="dcterms:W3CDTF">2024-12-02T13:09:00Z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0x010100EC91933683EF254981DE1C3A7F0D09B9</vt:lpwstr>
  </property>
</Properties>
</file>